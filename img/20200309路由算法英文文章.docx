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675A" w14:textId="19636290" w:rsidR="006456A1" w:rsidRPr="00FC30E5" w:rsidRDefault="00FE750A" w:rsidP="00FC30E5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FC30E5">
        <w:rPr>
          <w:rFonts w:ascii="Times New Roman" w:hAnsi="Times New Roman" w:cs="Times New Roman"/>
        </w:rPr>
        <w:t>Introduction</w:t>
      </w:r>
    </w:p>
    <w:p w14:paraId="66B2EE75" w14:textId="7972E11B" w:rsidR="00D06683" w:rsidRDefault="00D06683" w:rsidP="00A56815">
      <w:pPr>
        <w:spacing w:line="240" w:lineRule="auto"/>
        <w:rPr>
          <w:ins w:id="0" w:author="刘 利" w:date="2020-03-06T23:48:00Z"/>
        </w:rPr>
      </w:pPr>
    </w:p>
    <w:p w14:paraId="7C3B9A1A" w14:textId="7E95E594" w:rsidR="00D06683" w:rsidRDefault="00D06683">
      <w:pPr>
        <w:spacing w:line="240" w:lineRule="auto"/>
        <w:rPr>
          <w:ins w:id="1" w:author="刘 利" w:date="2020-03-07T00:30:00Z"/>
        </w:rPr>
      </w:pPr>
      <w:ins w:id="2" w:author="刘 利" w:date="2020-03-06T23:49:00Z">
        <w:r>
          <w:rPr>
            <w:rFonts w:eastAsiaTheme="minorEastAsia" w:hint="eastAsia"/>
            <w:lang w:eastAsia="zh-CN"/>
          </w:rPr>
          <w:t>A</w:t>
        </w:r>
        <w:r>
          <w:rPr>
            <w:rFonts w:eastAsiaTheme="minorEastAsia"/>
            <w:lang w:eastAsia="zh-CN"/>
          </w:rPr>
          <w:t xml:space="preserve"> coupled model regarding </w:t>
        </w:r>
      </w:ins>
      <w:del w:id="3" w:author="刘 利" w:date="2020-03-06T23:46:00Z">
        <w:r w:rsidR="000D199B" w:rsidRPr="000D199B" w:rsidDel="00D06683">
          <w:delText>The</w:delText>
        </w:r>
      </w:del>
      <w:del w:id="4" w:author="刘 利" w:date="2020-03-06T23:47:00Z">
        <w:r w:rsidR="000D199B" w:rsidRPr="000D199B" w:rsidDel="00D06683">
          <w:delText xml:space="preserve"> </w:delText>
        </w:r>
      </w:del>
      <w:r w:rsidR="00D51FE1">
        <w:t>Earth</w:t>
      </w:r>
      <w:r w:rsidR="000D199B" w:rsidRPr="000D199B">
        <w:t xml:space="preserve"> </w:t>
      </w:r>
      <w:ins w:id="5" w:author="刘 利" w:date="2020-03-06T23:49:00Z">
        <w:r>
          <w:t>s</w:t>
        </w:r>
      </w:ins>
      <w:del w:id="6" w:author="刘 利" w:date="2020-03-06T23:49:00Z">
        <w:r w:rsidR="000D199B" w:rsidRPr="000D199B" w:rsidDel="00D06683">
          <w:rPr>
            <w:rFonts w:hint="eastAsia"/>
          </w:rPr>
          <w:delText>S</w:delText>
        </w:r>
      </w:del>
      <w:r w:rsidR="000D199B" w:rsidRPr="000D199B">
        <w:t xml:space="preserve">ystem </w:t>
      </w:r>
      <w:r w:rsidR="000D199B" w:rsidRPr="000D199B">
        <w:rPr>
          <w:rFonts w:hint="eastAsia"/>
        </w:rPr>
        <w:t>M</w:t>
      </w:r>
      <w:r w:rsidR="000D199B" w:rsidRPr="000D199B">
        <w:t>odel</w:t>
      </w:r>
      <w:ins w:id="7" w:author="刘 利" w:date="2020-03-06T23:49:00Z">
        <w:r>
          <w:t xml:space="preserve">ling generally highly </w:t>
        </w:r>
      </w:ins>
      <w:ins w:id="8" w:author="刘 利" w:date="2020-03-06T23:50:00Z">
        <w:r>
          <w:t>depends on existing couplers (</w:t>
        </w:r>
        <w:r>
          <w:rPr>
            <w:rFonts w:ascii="宋体" w:eastAsia="宋体" w:hAnsi="宋体" w:cs="宋体" w:hint="eastAsia"/>
            <w:lang w:eastAsia="zh-CN"/>
          </w:rPr>
          <w:t>引用</w:t>
        </w:r>
        <w:r>
          <w:t>)</w:t>
        </w:r>
      </w:ins>
      <w:ins w:id="9" w:author="刘 利" w:date="2020-03-06T23:51:00Z">
        <w:r>
          <w:t>,</w:t>
        </w:r>
      </w:ins>
      <w:ins w:id="10" w:author="刘 利" w:date="2020-03-06T23:50:00Z">
        <w:r>
          <w:t xml:space="preserve"> </w:t>
        </w:r>
      </w:ins>
      <w:ins w:id="11" w:author="刘 利" w:date="2020-03-06T23:51:00Z">
        <w:r>
          <w:t xml:space="preserve">each of </w:t>
        </w:r>
      </w:ins>
      <w:ins w:id="12" w:author="刘 利" w:date="2020-03-06T23:50:00Z">
        <w:r>
          <w:t xml:space="preserve">which </w:t>
        </w:r>
      </w:ins>
      <w:ins w:id="13" w:author="刘 利" w:date="2020-03-06T23:51:00Z">
        <w:r>
          <w:t xml:space="preserve">can </w:t>
        </w:r>
      </w:ins>
      <w:ins w:id="14" w:author="刘 利" w:date="2020-03-06T23:54:00Z">
        <w:r w:rsidR="00E14FA4">
          <w:t>com</w:t>
        </w:r>
      </w:ins>
      <w:ins w:id="15" w:author="刘 利" w:date="2020-03-06T23:55:00Z">
        <w:r w:rsidR="00E14FA4">
          <w:t>bine</w:t>
        </w:r>
      </w:ins>
      <w:ins w:id="16" w:author="刘 利" w:date="2020-03-06T23:50:00Z">
        <w:r>
          <w:t xml:space="preserve"> </w:t>
        </w:r>
      </w:ins>
      <w:ins w:id="17" w:author="刘 利" w:date="2020-03-06T23:53:00Z">
        <w:r>
          <w:t>different</w:t>
        </w:r>
      </w:ins>
      <w:ins w:id="18" w:author="刘 利" w:date="2020-03-06T23:50:00Z">
        <w:r>
          <w:t xml:space="preserve"> component models</w:t>
        </w:r>
      </w:ins>
      <w:ins w:id="19" w:author="刘 利" w:date="2020-03-06T23:53:00Z">
        <w:r>
          <w:t xml:space="preserve"> into a whole system</w:t>
        </w:r>
      </w:ins>
      <w:ins w:id="20" w:author="刘 利" w:date="2020-03-06T23:50:00Z">
        <w:r>
          <w:t xml:space="preserve"> an</w:t>
        </w:r>
      </w:ins>
      <w:ins w:id="21" w:author="刘 利" w:date="2020-03-06T23:51:00Z">
        <w:r>
          <w:t>d handle</w:t>
        </w:r>
      </w:ins>
      <w:ins w:id="22" w:author="刘 利" w:date="2020-03-06T23:53:00Z">
        <w:r>
          <w:t xml:space="preserve"> data interpolation between different model grids and</w:t>
        </w:r>
      </w:ins>
      <w:ins w:id="23" w:author="刘 利" w:date="2020-03-06T23:51:00Z">
        <w:r>
          <w:t xml:space="preserve"> data transfer between different </w:t>
        </w:r>
      </w:ins>
      <w:ins w:id="24" w:author="刘 利" w:date="2020-03-06T23:52:00Z">
        <w:r>
          <w:t>component models</w:t>
        </w:r>
      </w:ins>
      <w:ins w:id="25" w:author="刘 利" w:date="2020-03-06T23:53:00Z">
        <w:r w:rsidR="00D65239">
          <w:t xml:space="preserve"> (</w:t>
        </w:r>
      </w:ins>
      <w:ins w:id="26" w:author="刘 利" w:date="2020-03-06T23:55:00Z">
        <w:r w:rsidR="002A09DD">
          <w:rPr>
            <w:rFonts w:ascii="宋体" w:eastAsia="宋体" w:hAnsi="宋体" w:cs="宋体" w:hint="eastAsia"/>
            <w:lang w:eastAsia="zh-CN"/>
          </w:rPr>
          <w:t>引用文献</w:t>
        </w:r>
      </w:ins>
      <w:ins w:id="27" w:author="刘 利" w:date="2020-03-06T23:53:00Z">
        <w:r w:rsidR="00D65239">
          <w:t>)</w:t>
        </w:r>
        <w:r>
          <w:t xml:space="preserve">. </w:t>
        </w:r>
      </w:ins>
      <w:ins w:id="28" w:author="刘 利" w:date="2020-03-07T00:00:00Z">
        <w:r w:rsidR="00BC6BE7">
          <w:t>In response to more</w:t>
        </w:r>
      </w:ins>
      <w:ins w:id="29" w:author="刘 利" w:date="2020-03-07T00:02:00Z">
        <w:r w:rsidR="00AD5806">
          <w:t xml:space="preserve"> </w:t>
        </w:r>
      </w:ins>
      <w:ins w:id="30" w:author="刘 利" w:date="2020-03-07T00:03:00Z">
        <w:r w:rsidR="00AD5806">
          <w:t>and more</w:t>
        </w:r>
      </w:ins>
      <w:ins w:id="31" w:author="刘 利" w:date="2020-03-07T00:00:00Z">
        <w:r w:rsidR="00BC6BE7">
          <w:t xml:space="preserve"> computation resulting from </w:t>
        </w:r>
      </w:ins>
      <w:ins w:id="32" w:author="刘 利" w:date="2020-03-07T00:03:00Z">
        <w:r w:rsidR="00AD5806">
          <w:t xml:space="preserve">higher and </w:t>
        </w:r>
      </w:ins>
      <w:ins w:id="33" w:author="刘 利" w:date="2020-03-07T00:00:00Z">
        <w:r w:rsidR="00BC6BE7">
          <w:t xml:space="preserve">higher resolutions in model </w:t>
        </w:r>
      </w:ins>
      <w:ins w:id="34" w:author="刘 利" w:date="2020-03-07T00:01:00Z">
        <w:r w:rsidR="00BC6BE7">
          <w:t xml:space="preserve">development, </w:t>
        </w:r>
        <w:r w:rsidR="00CD1309">
          <w:t xml:space="preserve">the parallel efficiency of a coupled model </w:t>
        </w:r>
      </w:ins>
      <w:ins w:id="35" w:author="刘 利" w:date="2020-03-07T00:02:00Z">
        <w:r w:rsidR="00CD1309">
          <w:t xml:space="preserve">on modern high-performance computers becomes more and more important. </w:t>
        </w:r>
      </w:ins>
      <w:ins w:id="36" w:author="刘 利" w:date="2020-03-07T00:04:00Z">
        <w:r w:rsidR="00B77AD5">
          <w:t xml:space="preserve">Any module in a coupled model, including the coupler, can impact or even </w:t>
        </w:r>
      </w:ins>
      <w:ins w:id="37" w:author="刘 利" w:date="2020-03-07T00:06:00Z">
        <w:r w:rsidR="00C65885">
          <w:t xml:space="preserve">may </w:t>
        </w:r>
      </w:ins>
      <w:ins w:id="38" w:author="刘 利" w:date="2020-03-07T00:05:00Z">
        <w:r w:rsidR="00B77AD5">
          <w:t xml:space="preserve">damage the parallel efficiency of the </w:t>
        </w:r>
      </w:ins>
      <w:ins w:id="39" w:author="刘 利" w:date="2020-03-07T00:06:00Z">
        <w:r w:rsidR="003B13F8">
          <w:t xml:space="preserve">whole </w:t>
        </w:r>
      </w:ins>
      <w:ins w:id="40" w:author="刘 利" w:date="2020-03-07T00:05:00Z">
        <w:r w:rsidR="00B77AD5">
          <w:t>co</w:t>
        </w:r>
      </w:ins>
      <w:ins w:id="41" w:author="刘 利" w:date="2020-03-07T00:06:00Z">
        <w:r w:rsidR="00B77AD5">
          <w:t xml:space="preserve">upled model. </w:t>
        </w:r>
      </w:ins>
      <w:ins w:id="42" w:author="刘 利" w:date="2020-03-07T00:13:00Z">
        <w:r w:rsidR="00CA2B94">
          <w:t xml:space="preserve">Although most existing couplers </w:t>
        </w:r>
      </w:ins>
      <w:ins w:id="43" w:author="刘 利" w:date="2020-03-07T00:15:00Z">
        <w:r w:rsidR="00CA2B94">
          <w:t>achieve</w:t>
        </w:r>
      </w:ins>
      <w:ins w:id="44" w:author="刘 利" w:date="2020-03-07T00:13:00Z">
        <w:r w:rsidR="00CA2B94">
          <w:t xml:space="preserve"> scalab</w:t>
        </w:r>
      </w:ins>
      <w:ins w:id="45" w:author="刘 利" w:date="2020-03-07T00:15:00Z">
        <w:r w:rsidR="00CA2B94">
          <w:t xml:space="preserve">le data transfer and data interpolation, i.e., the data transfer and data interpolation generally can be faster when </w:t>
        </w:r>
      </w:ins>
      <w:ins w:id="46" w:author="刘 利" w:date="2020-03-07T00:16:00Z">
        <w:r w:rsidR="00CA2B94">
          <w:t>using more processor cores</w:t>
        </w:r>
        <w:r w:rsidR="00C007C6">
          <w:t xml:space="preserve">, </w:t>
        </w:r>
      </w:ins>
      <w:ins w:id="47" w:author="刘 利" w:date="2020-03-07T00:17:00Z">
        <w:r w:rsidR="002F06EF">
          <w:t>there is almost no evidence of scala</w:t>
        </w:r>
      </w:ins>
      <w:ins w:id="48" w:author="刘 利" w:date="2020-03-07T00:18:00Z">
        <w:r w:rsidR="002F06EF">
          <w:t xml:space="preserve">ble initialization of a coupler. </w:t>
        </w:r>
      </w:ins>
      <w:ins w:id="49" w:author="刘 利" w:date="2020-03-07T00:20:00Z">
        <w:r w:rsidR="00D7088D">
          <w:t xml:space="preserve">Experiences from </w:t>
        </w:r>
      </w:ins>
      <w:ins w:id="50" w:author="刘 利" w:date="2020-03-07T00:22:00Z">
        <w:r w:rsidR="00D7088D">
          <w:t xml:space="preserve">OASIS3-MCT and </w:t>
        </w:r>
      </w:ins>
      <w:ins w:id="51" w:author="刘 利" w:date="2020-03-07T00:23:00Z">
        <w:r w:rsidR="00D7088D">
          <w:t xml:space="preserve">C-Coupler2 have revealed </w:t>
        </w:r>
      </w:ins>
      <w:ins w:id="52" w:author="刘 利" w:date="2020-03-07T00:25:00Z">
        <w:r w:rsidR="00E04F75">
          <w:t xml:space="preserve">that the </w:t>
        </w:r>
      </w:ins>
      <w:ins w:id="53" w:author="刘 利" w:date="2020-03-07T00:23:00Z">
        <w:r w:rsidR="002001C8">
          <w:t>initialization</w:t>
        </w:r>
      </w:ins>
      <w:ins w:id="54" w:author="刘 利" w:date="2020-03-07T00:24:00Z">
        <w:r w:rsidR="00E04F75">
          <w:t xml:space="preserve"> cost</w:t>
        </w:r>
      </w:ins>
      <w:ins w:id="55" w:author="刘 利" w:date="2020-03-07T00:25:00Z">
        <w:r w:rsidR="00E04F75">
          <w:t xml:space="preserve"> of a coupler increases fast with</w:t>
        </w:r>
      </w:ins>
      <w:ins w:id="56" w:author="刘 利" w:date="2020-03-07T00:24:00Z">
        <w:r w:rsidR="00E04F75">
          <w:t xml:space="preserve"> </w:t>
        </w:r>
      </w:ins>
      <w:ins w:id="57" w:author="刘 利" w:date="2020-03-07T00:27:00Z">
        <w:r w:rsidR="00E04F75">
          <w:t>more processor cores</w:t>
        </w:r>
        <w:r w:rsidR="006703A7">
          <w:t xml:space="preserve"> (</w:t>
        </w:r>
      </w:ins>
      <w:ins w:id="58" w:author="刘 利" w:date="2020-03-07T00:28:00Z">
        <w:r w:rsidR="006703A7">
          <w:rPr>
            <w:rFonts w:ascii="宋体" w:eastAsia="宋体" w:hAnsi="宋体" w:cs="宋体" w:hint="eastAsia"/>
            <w:lang w:eastAsia="zh-CN"/>
          </w:rPr>
          <w:t>引用文献</w:t>
        </w:r>
      </w:ins>
      <w:ins w:id="59" w:author="刘 利" w:date="2020-03-07T00:27:00Z">
        <w:r w:rsidR="006703A7">
          <w:t>)</w:t>
        </w:r>
        <w:r w:rsidR="00E04F75">
          <w:t xml:space="preserve">. </w:t>
        </w:r>
      </w:ins>
      <w:ins w:id="60" w:author="刘 利" w:date="2020-03-07T00:30:00Z">
        <w:r w:rsidR="00DC6D84">
          <w:t>To</w:t>
        </w:r>
      </w:ins>
      <w:ins w:id="61" w:author="刘 利" w:date="2020-03-07T00:43:00Z">
        <w:r w:rsidR="007D3039">
          <w:t xml:space="preserve"> </w:t>
        </w:r>
      </w:ins>
      <w:ins w:id="62" w:author="刘 利" w:date="2020-03-07T00:30:00Z">
        <w:r w:rsidR="00DC6D84">
          <w:t>achiev</w:t>
        </w:r>
      </w:ins>
      <w:ins w:id="63" w:author="刘 利" w:date="2020-03-07T01:12:00Z">
        <w:r w:rsidR="00C27E27">
          <w:t>e</w:t>
        </w:r>
      </w:ins>
      <w:ins w:id="64" w:author="刘 利" w:date="2020-03-07T00:30:00Z">
        <w:r w:rsidR="00DC6D84">
          <w:t xml:space="preserve"> scalable initialization</w:t>
        </w:r>
      </w:ins>
      <w:ins w:id="65" w:author="刘 利" w:date="2020-03-07T00:31:00Z">
        <w:r w:rsidR="00DC6D84">
          <w:t xml:space="preserve"> of couplers, </w:t>
        </w:r>
      </w:ins>
      <w:del w:id="66" w:author="刘 利" w:date="2020-03-06T23:54:00Z">
        <w:r w:rsidR="000D199B" w:rsidDel="00D65239">
          <w:delText xml:space="preserve"> </w:delText>
        </w:r>
        <w:r w:rsidR="000D199B" w:rsidRPr="000D199B" w:rsidDel="00D65239">
          <w:delText xml:space="preserve">(ESM) </w:delText>
        </w:r>
      </w:del>
      <w:ins w:id="67" w:author="刘 利" w:date="2020-03-07T00:41:00Z">
        <w:r w:rsidR="007D3039">
          <w:t>this</w:t>
        </w:r>
      </w:ins>
      <w:ins w:id="68" w:author="刘 利" w:date="2020-03-07T00:43:00Z">
        <w:r w:rsidR="007D3039">
          <w:t xml:space="preserve"> paper </w:t>
        </w:r>
      </w:ins>
      <w:ins w:id="69" w:author="刘 利" w:date="2020-03-07T01:12:00Z">
        <w:r w:rsidR="00C27E27">
          <w:t>tries to make a f</w:t>
        </w:r>
      </w:ins>
      <w:ins w:id="70" w:author="刘 利" w:date="2020-03-07T01:13:00Z">
        <w:r w:rsidR="00C27E27">
          <w:t xml:space="preserve">irst step through </w:t>
        </w:r>
      </w:ins>
      <w:ins w:id="71" w:author="刘 利" w:date="2020-03-07T00:43:00Z">
        <w:r w:rsidR="007D3039">
          <w:t>focus</w:t>
        </w:r>
      </w:ins>
      <w:ins w:id="72" w:author="刘 利" w:date="2020-03-07T01:13:00Z">
        <w:r w:rsidR="00C27E27">
          <w:t>ing</w:t>
        </w:r>
      </w:ins>
      <w:ins w:id="73" w:author="刘 利" w:date="2020-03-07T00:43:00Z">
        <w:r w:rsidR="007D3039">
          <w:t xml:space="preserve"> on the initialization of data tra</w:t>
        </w:r>
      </w:ins>
      <w:ins w:id="74" w:author="刘 利" w:date="2020-03-07T00:44:00Z">
        <w:r w:rsidR="007D3039">
          <w:t>nsfer</w:t>
        </w:r>
        <w:r w:rsidR="0043072F">
          <w:t xml:space="preserve">. </w:t>
        </w:r>
      </w:ins>
    </w:p>
    <w:p w14:paraId="68341268" w14:textId="12B56D03" w:rsidR="00DC6D84" w:rsidRDefault="00BE2CC4" w:rsidP="006604C0">
      <w:pPr>
        <w:rPr>
          <w:ins w:id="75" w:author="刘 利" w:date="2020-03-09T14:57:00Z"/>
          <w:rFonts w:eastAsiaTheme="minorEastAsia"/>
          <w:lang w:eastAsia="zh-CN"/>
        </w:rPr>
        <w:pPrChange w:id="76" w:author="刘 利" w:date="2020-03-09T15:24:00Z">
          <w:pPr>
            <w:spacing w:line="240" w:lineRule="auto"/>
            <w:ind w:firstLineChars="200" w:firstLine="400"/>
          </w:pPr>
        </w:pPrChange>
      </w:pPr>
      <w:ins w:id="77" w:author="刘 利" w:date="2020-03-07T01:15:00Z">
        <w:r>
          <w:rPr>
            <w:rFonts w:eastAsiaTheme="minorEastAsia"/>
            <w:lang w:eastAsia="zh-CN"/>
          </w:rPr>
          <w:t>The functionality of</w:t>
        </w:r>
      </w:ins>
      <w:ins w:id="78" w:author="刘 利" w:date="2020-03-07T01:16:00Z">
        <w:r>
          <w:rPr>
            <w:rFonts w:eastAsiaTheme="minorEastAsia"/>
            <w:lang w:eastAsia="zh-CN"/>
          </w:rPr>
          <w:t xml:space="preserve"> data transfer of couplers is </w:t>
        </w:r>
      </w:ins>
      <w:ins w:id="79" w:author="刘 利" w:date="2020-03-07T01:17:00Z">
        <w:r w:rsidR="00A97C6D">
          <w:rPr>
            <w:rFonts w:eastAsiaTheme="minorEastAsia"/>
            <w:lang w:eastAsia="zh-CN"/>
          </w:rPr>
          <w:t xml:space="preserve">transferring </w:t>
        </w:r>
      </w:ins>
      <w:ins w:id="80" w:author="刘 利" w:date="2020-03-07T01:16:00Z">
        <w:r>
          <w:rPr>
            <w:rFonts w:eastAsiaTheme="minorEastAsia"/>
            <w:lang w:eastAsia="zh-CN"/>
          </w:rPr>
          <w:t xml:space="preserve">scalar variables or fields on a model </w:t>
        </w:r>
      </w:ins>
      <w:ins w:id="81" w:author="刘 利" w:date="2020-03-07T01:17:00Z">
        <w:r>
          <w:rPr>
            <w:rFonts w:eastAsiaTheme="minorEastAsia"/>
            <w:lang w:eastAsia="zh-CN"/>
          </w:rPr>
          <w:t>grid</w:t>
        </w:r>
      </w:ins>
      <w:ins w:id="82" w:author="刘 利" w:date="2020-03-07T12:08:00Z">
        <w:r w:rsidR="006600FC">
          <w:rPr>
            <w:rFonts w:eastAsiaTheme="minorEastAsia"/>
            <w:lang w:eastAsia="zh-CN"/>
          </w:rPr>
          <w:t xml:space="preserve"> (called gridded fields hereafter)</w:t>
        </w:r>
      </w:ins>
      <w:ins w:id="83" w:author="刘 利" w:date="2020-03-07T01:17:00Z">
        <w:r>
          <w:rPr>
            <w:rFonts w:eastAsiaTheme="minorEastAsia"/>
            <w:lang w:eastAsia="zh-CN"/>
          </w:rPr>
          <w:t xml:space="preserve"> from one component model to another</w:t>
        </w:r>
        <w:r w:rsidR="00E31A66">
          <w:rPr>
            <w:rFonts w:eastAsiaTheme="minorEastAsia"/>
            <w:lang w:eastAsia="zh-CN"/>
          </w:rPr>
          <w:t xml:space="preserve"> via </w:t>
        </w:r>
      </w:ins>
      <w:ins w:id="84" w:author="刘 利" w:date="2020-03-07T01:18:00Z">
        <w:r w:rsidR="00E31A66" w:rsidRPr="00A56815">
          <w:t>MPI (Message Passing Interface)</w:t>
        </w:r>
      </w:ins>
      <w:ins w:id="85" w:author="刘 利" w:date="2020-03-07T01:17:00Z">
        <w:r>
          <w:rPr>
            <w:rFonts w:eastAsiaTheme="minorEastAsia"/>
            <w:lang w:eastAsia="zh-CN"/>
          </w:rPr>
          <w:t xml:space="preserve">. </w:t>
        </w:r>
      </w:ins>
      <w:ins w:id="86" w:author="刘 利" w:date="2020-03-07T01:18:00Z">
        <w:r w:rsidR="00CB65AA">
          <w:rPr>
            <w:rFonts w:eastAsiaTheme="minorEastAsia"/>
            <w:lang w:eastAsia="zh-CN"/>
          </w:rPr>
          <w:t xml:space="preserve">A component model generally has been parallelized </w:t>
        </w:r>
      </w:ins>
      <w:ins w:id="87" w:author="刘 利" w:date="2020-03-07T01:19:00Z">
        <w:r w:rsidR="00CB65AA">
          <w:rPr>
            <w:rFonts w:eastAsiaTheme="minorEastAsia"/>
            <w:lang w:eastAsia="zh-CN"/>
          </w:rPr>
          <w:t xml:space="preserve">through decomposing </w:t>
        </w:r>
      </w:ins>
      <w:ins w:id="88" w:author="刘 利" w:date="2020-03-07T01:20:00Z">
        <w:r w:rsidR="00CB65AA">
          <w:rPr>
            <w:rFonts w:eastAsiaTheme="minorEastAsia"/>
            <w:lang w:eastAsia="zh-CN"/>
          </w:rPr>
          <w:t xml:space="preserve">the cells of a model grid into </w:t>
        </w:r>
      </w:ins>
      <w:ins w:id="89" w:author="刘 利" w:date="2020-03-07T01:21:00Z">
        <w:r w:rsidR="001F3068">
          <w:rPr>
            <w:rFonts w:eastAsiaTheme="minorEastAsia"/>
            <w:lang w:eastAsia="zh-CN"/>
          </w:rPr>
          <w:t xml:space="preserve">distinct </w:t>
        </w:r>
      </w:ins>
      <w:ins w:id="90" w:author="刘 利" w:date="2020-03-07T01:20:00Z">
        <w:r w:rsidR="00CB65AA">
          <w:rPr>
            <w:rFonts w:eastAsiaTheme="minorEastAsia"/>
            <w:lang w:eastAsia="zh-CN"/>
          </w:rPr>
          <w:t xml:space="preserve">subsets each of </w:t>
        </w:r>
      </w:ins>
      <w:ins w:id="91" w:author="刘 利" w:date="2020-03-07T01:21:00Z">
        <w:r w:rsidR="001F3068">
          <w:rPr>
            <w:rFonts w:eastAsiaTheme="minorEastAsia"/>
            <w:lang w:eastAsia="zh-CN"/>
          </w:rPr>
          <w:t xml:space="preserve">is assigned to </w:t>
        </w:r>
        <w:r w:rsidR="002652A3">
          <w:rPr>
            <w:rFonts w:eastAsiaTheme="minorEastAsia"/>
            <w:lang w:eastAsia="zh-CN"/>
          </w:rPr>
          <w:t>an M</w:t>
        </w:r>
      </w:ins>
      <w:ins w:id="92" w:author="刘 利" w:date="2020-03-07T01:22:00Z">
        <w:r w:rsidR="002652A3">
          <w:rPr>
            <w:rFonts w:eastAsiaTheme="minorEastAsia"/>
            <w:lang w:eastAsia="zh-CN"/>
          </w:rPr>
          <w:t>PI process for</w:t>
        </w:r>
        <w:r w:rsidR="00786EE1">
          <w:rPr>
            <w:rFonts w:eastAsiaTheme="minorEastAsia"/>
            <w:lang w:eastAsia="zh-CN"/>
          </w:rPr>
          <w:t xml:space="preserve"> </w:t>
        </w:r>
      </w:ins>
      <w:ins w:id="93" w:author="刘 利" w:date="2020-03-07T01:23:00Z">
        <w:r w:rsidR="005A70A0">
          <w:rPr>
            <w:rFonts w:eastAsiaTheme="minorEastAsia"/>
            <w:lang w:eastAsia="zh-CN"/>
          </w:rPr>
          <w:t xml:space="preserve">cooperative </w:t>
        </w:r>
      </w:ins>
      <w:ins w:id="94" w:author="刘 利" w:date="2020-03-07T01:22:00Z">
        <w:r w:rsidR="00786EE1">
          <w:rPr>
            <w:rFonts w:eastAsiaTheme="minorEastAsia"/>
            <w:lang w:eastAsia="zh-CN"/>
          </w:rPr>
          <w:t>concurrent</w:t>
        </w:r>
        <w:r w:rsidR="002652A3">
          <w:rPr>
            <w:rFonts w:eastAsiaTheme="minorEastAsia"/>
            <w:lang w:eastAsia="zh-CN"/>
          </w:rPr>
          <w:t xml:space="preserve"> computation</w:t>
        </w:r>
      </w:ins>
      <w:ins w:id="95" w:author="刘 利" w:date="2020-03-09T13:58:00Z">
        <w:r w:rsidR="00CA4015">
          <w:rPr>
            <w:rFonts w:eastAsiaTheme="minorEastAsia" w:hint="eastAsia"/>
            <w:lang w:eastAsia="zh-CN"/>
          </w:rPr>
          <w:t>,</w:t>
        </w:r>
        <w:r w:rsidR="00CA4015">
          <w:rPr>
            <w:rFonts w:eastAsiaTheme="minorEastAsia"/>
            <w:lang w:eastAsia="zh-CN"/>
          </w:rPr>
          <w:t xml:space="preserve"> e.g., the sample parallel decompositions in Fig. 1</w:t>
        </w:r>
      </w:ins>
      <w:ins w:id="96" w:author="刘 利" w:date="2020-03-09T13:59:00Z">
        <w:r w:rsidR="0098377B">
          <w:rPr>
            <w:rFonts w:eastAsiaTheme="minorEastAsia"/>
            <w:lang w:eastAsia="zh-CN"/>
          </w:rPr>
          <w:t>a and 1b</w:t>
        </w:r>
      </w:ins>
      <w:ins w:id="97" w:author="刘 利" w:date="2020-03-07T01:22:00Z">
        <w:r w:rsidR="002652A3">
          <w:rPr>
            <w:rFonts w:eastAsiaTheme="minorEastAsia"/>
            <w:lang w:eastAsia="zh-CN"/>
          </w:rPr>
          <w:t>.</w:t>
        </w:r>
      </w:ins>
      <w:ins w:id="98" w:author="刘 利" w:date="2020-03-09T14:00:00Z">
        <w:r w:rsidR="003B0F36">
          <w:rPr>
            <w:rFonts w:eastAsiaTheme="minorEastAsia"/>
            <w:lang w:eastAsia="zh-CN"/>
          </w:rPr>
          <w:t xml:space="preserve"> To efficiently transfer gridded </w:t>
        </w:r>
      </w:ins>
      <w:ins w:id="99" w:author="刘 利" w:date="2020-03-09T14:10:00Z">
        <w:r w:rsidR="003E4504">
          <w:rPr>
            <w:rFonts w:eastAsiaTheme="minorEastAsia"/>
            <w:lang w:eastAsia="zh-CN"/>
          </w:rPr>
          <w:t>fields</w:t>
        </w:r>
      </w:ins>
      <w:ins w:id="100" w:author="刘 利" w:date="2020-03-09T14:00:00Z">
        <w:r w:rsidR="003B0F36">
          <w:rPr>
            <w:rFonts w:eastAsiaTheme="minorEastAsia"/>
            <w:lang w:eastAsia="zh-CN"/>
          </w:rPr>
          <w:t xml:space="preserve"> in parallel, </w:t>
        </w:r>
      </w:ins>
      <w:ins w:id="101" w:author="刘 利" w:date="2020-03-09T14:06:00Z">
        <w:r w:rsidR="00954EA7">
          <w:rPr>
            <w:szCs w:val="20"/>
          </w:rPr>
          <w:t>Jacob</w:t>
        </w:r>
        <w:r w:rsidR="00954EA7">
          <w:rPr>
            <w:szCs w:val="20"/>
          </w:rPr>
          <w:t xml:space="preserve"> et al. (2005) </w:t>
        </w:r>
        <w:r w:rsidR="00FA2AA0">
          <w:rPr>
            <w:szCs w:val="20"/>
          </w:rPr>
          <w:t>proposed an</w:t>
        </w:r>
      </w:ins>
      <w:ins w:id="102" w:author="刘 利" w:date="2020-03-09T14:07:00Z">
        <w:r w:rsidR="00FA2AA0">
          <w:rPr>
            <w:szCs w:val="20"/>
          </w:rPr>
          <w:t xml:space="preserve"> approach of</w:t>
        </w:r>
      </w:ins>
      <w:ins w:id="103" w:author="刘 利" w:date="2020-03-09T14:06:00Z">
        <w:r w:rsidR="00FA2AA0">
          <w:rPr>
            <w:szCs w:val="20"/>
          </w:rPr>
          <w:t xml:space="preserve"> </w:t>
        </w:r>
        <w:proofErr w:type="spellStart"/>
        <w:r w:rsidR="00FA2AA0" w:rsidRPr="003E4504">
          <w:rPr>
            <w:rFonts w:eastAsiaTheme="minorEastAsia"/>
            <w:i/>
            <w:iCs/>
            <w:lang w:eastAsia="zh-CN"/>
            <w:rPrChange w:id="104" w:author="刘 利" w:date="2020-03-09T14:10:00Z">
              <w:rPr>
                <w:rFonts w:eastAsiaTheme="minorEastAsia"/>
                <w:lang w:eastAsia="zh-CN"/>
              </w:rPr>
            </w:rPrChange>
          </w:rPr>
          <w:t>M</w:t>
        </w:r>
        <w:r w:rsidR="00FA2AA0" w:rsidRPr="006A6D07">
          <w:rPr>
            <w:rFonts w:eastAsiaTheme="minorEastAsia"/>
            <w:lang w:eastAsia="zh-CN"/>
          </w:rPr>
          <w:t>x</w:t>
        </w:r>
        <w:r w:rsidR="00FA2AA0" w:rsidRPr="003E4504">
          <w:rPr>
            <w:rFonts w:eastAsiaTheme="minorEastAsia"/>
            <w:i/>
            <w:iCs/>
            <w:lang w:eastAsia="zh-CN"/>
            <w:rPrChange w:id="105" w:author="刘 利" w:date="2020-03-09T14:11:00Z">
              <w:rPr>
                <w:rFonts w:eastAsiaTheme="minorEastAsia"/>
                <w:lang w:eastAsia="zh-CN"/>
              </w:rPr>
            </w:rPrChange>
          </w:rPr>
          <w:t>N</w:t>
        </w:r>
        <w:proofErr w:type="spellEnd"/>
        <w:r w:rsidR="00FA2AA0" w:rsidRPr="006A6D07">
          <w:rPr>
            <w:rFonts w:eastAsiaTheme="minorEastAsia"/>
            <w:lang w:eastAsia="zh-CN"/>
          </w:rPr>
          <w:t xml:space="preserve"> </w:t>
        </w:r>
      </w:ins>
      <w:ins w:id="106" w:author="刘 利" w:date="2020-03-09T14:07:00Z">
        <w:r w:rsidR="00FA2AA0">
          <w:rPr>
            <w:rFonts w:eastAsiaTheme="minorEastAsia"/>
            <w:lang w:eastAsia="zh-CN"/>
          </w:rPr>
          <w:t>c</w:t>
        </w:r>
      </w:ins>
      <w:ins w:id="107" w:author="刘 利" w:date="2020-03-09T14:06:00Z">
        <w:r w:rsidR="00FA2AA0" w:rsidRPr="006A6D07">
          <w:rPr>
            <w:rFonts w:eastAsiaTheme="minorEastAsia"/>
            <w:lang w:eastAsia="zh-CN"/>
          </w:rPr>
          <w:t>ommunication</w:t>
        </w:r>
      </w:ins>
      <w:ins w:id="108" w:author="刘 利" w:date="2020-03-09T14:22:00Z">
        <w:r w:rsidR="006C6C4D">
          <w:rPr>
            <w:rFonts w:eastAsiaTheme="minorEastAsia"/>
            <w:lang w:eastAsia="zh-CN"/>
          </w:rPr>
          <w:t xml:space="preserve"> (called </w:t>
        </w:r>
        <w:proofErr w:type="spellStart"/>
        <w:r w:rsidR="006C6C4D" w:rsidRPr="006A6D07">
          <w:rPr>
            <w:rFonts w:eastAsiaTheme="minorEastAsia"/>
            <w:i/>
            <w:iCs/>
            <w:lang w:eastAsia="zh-CN"/>
          </w:rPr>
          <w:t>M</w:t>
        </w:r>
        <w:r w:rsidR="006C6C4D" w:rsidRPr="006A6D07">
          <w:rPr>
            <w:rFonts w:eastAsiaTheme="minorEastAsia"/>
            <w:lang w:eastAsia="zh-CN"/>
          </w:rPr>
          <w:t>x</w:t>
        </w:r>
        <w:r w:rsidR="006C6C4D" w:rsidRPr="006A6D07">
          <w:rPr>
            <w:rFonts w:eastAsiaTheme="minorEastAsia"/>
            <w:i/>
            <w:iCs/>
            <w:lang w:eastAsia="zh-CN"/>
          </w:rPr>
          <w:t>N</w:t>
        </w:r>
        <w:proofErr w:type="spellEnd"/>
        <w:r w:rsidR="006C6C4D">
          <w:rPr>
            <w:rFonts w:eastAsiaTheme="minorEastAsia"/>
            <w:lang w:eastAsia="zh-CN"/>
          </w:rPr>
          <w:t xml:space="preserve"> approach)</w:t>
        </w:r>
      </w:ins>
      <w:ins w:id="109" w:author="刘 利" w:date="2020-03-09T14:07:00Z">
        <w:r w:rsidR="00FA2AA0">
          <w:rPr>
            <w:rFonts w:eastAsiaTheme="minorEastAsia"/>
            <w:lang w:eastAsia="zh-CN"/>
          </w:rPr>
          <w:t xml:space="preserve"> following the routing </w:t>
        </w:r>
      </w:ins>
      <w:ins w:id="110" w:author="刘 利" w:date="2020-03-09T14:21:00Z">
        <w:r w:rsidR="00C74C6F">
          <w:rPr>
            <w:rFonts w:eastAsiaTheme="minorEastAsia"/>
            <w:lang w:eastAsia="zh-CN"/>
          </w:rPr>
          <w:t>network</w:t>
        </w:r>
      </w:ins>
      <w:ins w:id="111" w:author="刘 利" w:date="2020-03-09T14:07:00Z">
        <w:r w:rsidR="00FA2AA0">
          <w:rPr>
            <w:rFonts w:eastAsiaTheme="minorEastAsia"/>
            <w:lang w:eastAsia="zh-CN"/>
          </w:rPr>
          <w:t xml:space="preserve"> </w:t>
        </w:r>
      </w:ins>
      <w:ins w:id="112" w:author="刘 利" w:date="2020-03-09T14:13:00Z">
        <w:r w:rsidR="00B35BF3">
          <w:rPr>
            <w:rFonts w:eastAsiaTheme="minorEastAsia"/>
            <w:lang w:eastAsia="zh-CN"/>
          </w:rPr>
          <w:t xml:space="preserve">where a pair of processes </w:t>
        </w:r>
      </w:ins>
      <w:ins w:id="113" w:author="刘 利" w:date="2020-03-09T14:16:00Z">
        <w:r w:rsidR="00605C78">
          <w:rPr>
            <w:rFonts w:eastAsiaTheme="minorEastAsia"/>
            <w:lang w:eastAsia="zh-CN"/>
          </w:rPr>
          <w:t>each from</w:t>
        </w:r>
      </w:ins>
      <w:ins w:id="114" w:author="刘 利" w:date="2020-03-09T14:13:00Z">
        <w:r w:rsidR="00B35BF3">
          <w:rPr>
            <w:rFonts w:eastAsiaTheme="minorEastAsia"/>
            <w:lang w:eastAsia="zh-CN"/>
          </w:rPr>
          <w:t xml:space="preserve"> the two component models </w:t>
        </w:r>
      </w:ins>
      <w:ins w:id="115" w:author="刘 利" w:date="2020-03-09T14:16:00Z">
        <w:r w:rsidR="00BD0A46">
          <w:rPr>
            <w:rFonts w:eastAsiaTheme="minorEastAsia"/>
            <w:lang w:eastAsia="zh-CN"/>
          </w:rPr>
          <w:t xml:space="preserve">should </w:t>
        </w:r>
      </w:ins>
      <w:ins w:id="116" w:author="刘 利" w:date="2020-03-09T14:13:00Z">
        <w:r w:rsidR="00B35BF3">
          <w:rPr>
            <w:rFonts w:eastAsiaTheme="minorEastAsia"/>
            <w:lang w:eastAsia="zh-CN"/>
          </w:rPr>
          <w:t xml:space="preserve">have </w:t>
        </w:r>
      </w:ins>
      <w:ins w:id="117" w:author="刘 利" w:date="2020-03-09T14:16:00Z">
        <w:r w:rsidR="00BD0A46">
          <w:rPr>
            <w:rFonts w:eastAsiaTheme="minorEastAsia"/>
            <w:lang w:eastAsia="zh-CN"/>
          </w:rPr>
          <w:t xml:space="preserve">a </w:t>
        </w:r>
      </w:ins>
      <w:ins w:id="118" w:author="刘 利" w:date="2020-03-09T14:13:00Z">
        <w:r w:rsidR="00B35BF3">
          <w:rPr>
            <w:rFonts w:eastAsiaTheme="minorEastAsia"/>
            <w:lang w:eastAsia="zh-CN"/>
          </w:rPr>
          <w:t xml:space="preserve">communication connection only when </w:t>
        </w:r>
      </w:ins>
      <w:ins w:id="119" w:author="刘 利" w:date="2020-03-09T14:14:00Z">
        <w:r w:rsidR="00B35BF3">
          <w:rPr>
            <w:rFonts w:eastAsiaTheme="minorEastAsia"/>
            <w:lang w:eastAsia="zh-CN"/>
          </w:rPr>
          <w:t>they have common grid cells</w:t>
        </w:r>
        <w:r w:rsidR="0038050C">
          <w:rPr>
            <w:rFonts w:eastAsiaTheme="minorEastAsia"/>
            <w:lang w:eastAsia="zh-CN"/>
          </w:rPr>
          <w:t xml:space="preserve"> (for example, Fig. 1c)</w:t>
        </w:r>
        <w:r w:rsidR="00B35BF3">
          <w:rPr>
            <w:rFonts w:eastAsiaTheme="minorEastAsia"/>
            <w:lang w:eastAsia="zh-CN"/>
          </w:rPr>
          <w:t xml:space="preserve">. </w:t>
        </w:r>
      </w:ins>
      <w:ins w:id="120" w:author="刘 利" w:date="2020-03-09T14:18:00Z">
        <w:r w:rsidR="00853B9E">
          <w:rPr>
            <w:rFonts w:eastAsiaTheme="minorEastAsia"/>
            <w:lang w:eastAsia="zh-CN"/>
          </w:rPr>
          <w:t xml:space="preserve">This </w:t>
        </w:r>
      </w:ins>
      <w:proofErr w:type="spellStart"/>
      <w:ins w:id="121" w:author="刘 利" w:date="2020-03-09T14:22:00Z">
        <w:r w:rsidR="00944F61" w:rsidRPr="006A6D07">
          <w:rPr>
            <w:rFonts w:eastAsiaTheme="minorEastAsia"/>
            <w:i/>
            <w:iCs/>
            <w:lang w:eastAsia="zh-CN"/>
          </w:rPr>
          <w:t>M</w:t>
        </w:r>
        <w:r w:rsidR="00944F61" w:rsidRPr="006A6D07">
          <w:rPr>
            <w:rFonts w:eastAsiaTheme="minorEastAsia"/>
            <w:lang w:eastAsia="zh-CN"/>
          </w:rPr>
          <w:t>x</w:t>
        </w:r>
        <w:r w:rsidR="00944F61" w:rsidRPr="006A6D07">
          <w:rPr>
            <w:rFonts w:eastAsiaTheme="minorEastAsia"/>
            <w:i/>
            <w:iCs/>
            <w:lang w:eastAsia="zh-CN"/>
          </w:rPr>
          <w:t>N</w:t>
        </w:r>
        <w:proofErr w:type="spellEnd"/>
        <w:r w:rsidR="00944F61">
          <w:rPr>
            <w:rFonts w:eastAsiaTheme="minorEastAsia"/>
            <w:lang w:eastAsia="zh-CN"/>
          </w:rPr>
          <w:t xml:space="preserve"> </w:t>
        </w:r>
      </w:ins>
      <w:ins w:id="122" w:author="刘 利" w:date="2020-03-09T14:18:00Z">
        <w:r w:rsidR="00853B9E">
          <w:rPr>
            <w:rFonts w:eastAsiaTheme="minorEastAsia"/>
            <w:lang w:eastAsia="zh-CN"/>
          </w:rPr>
          <w:t>approach has already be</w:t>
        </w:r>
      </w:ins>
      <w:ins w:id="123" w:author="刘 利" w:date="2020-03-09T14:19:00Z">
        <w:r w:rsidR="006A2206">
          <w:rPr>
            <w:rFonts w:eastAsiaTheme="minorEastAsia"/>
            <w:lang w:eastAsia="zh-CN"/>
          </w:rPr>
          <w:t>en</w:t>
        </w:r>
      </w:ins>
      <w:ins w:id="124" w:author="刘 利" w:date="2020-03-09T14:18:00Z">
        <w:r w:rsidR="00853B9E">
          <w:rPr>
            <w:rFonts w:eastAsiaTheme="minorEastAsia"/>
            <w:lang w:eastAsia="zh-CN"/>
          </w:rPr>
          <w:t xml:space="preserve"> used in existing couplers for more than ten years. </w:t>
        </w:r>
      </w:ins>
      <w:ins w:id="125" w:author="刘 利" w:date="2020-03-09T14:19:00Z">
        <w:r w:rsidR="006A2206">
          <w:rPr>
            <w:rFonts w:eastAsiaTheme="minorEastAsia"/>
            <w:lang w:eastAsia="zh-CN"/>
          </w:rPr>
          <w:t xml:space="preserve">As the parallel decompositions </w:t>
        </w:r>
      </w:ins>
      <w:ins w:id="126" w:author="刘 利" w:date="2020-03-09T14:20:00Z">
        <w:r w:rsidR="00C74C6F">
          <w:rPr>
            <w:rFonts w:eastAsiaTheme="minorEastAsia"/>
            <w:lang w:eastAsia="zh-CN"/>
          </w:rPr>
          <w:t>of component models generally keep constant throughout the integration</w:t>
        </w:r>
      </w:ins>
      <w:ins w:id="127" w:author="刘 利" w:date="2020-03-09T14:21:00Z">
        <w:r w:rsidR="00C74C6F">
          <w:rPr>
            <w:rFonts w:eastAsiaTheme="minorEastAsia"/>
            <w:lang w:eastAsia="zh-CN"/>
          </w:rPr>
          <w:t>, a</w:t>
        </w:r>
        <w:r w:rsidR="00C74C6F">
          <w:rPr>
            <w:rFonts w:eastAsiaTheme="minorEastAsia"/>
            <w:lang w:eastAsia="zh-CN"/>
          </w:rPr>
          <w:t xml:space="preserve"> routing network</w:t>
        </w:r>
        <w:r w:rsidR="00C74C6F">
          <w:rPr>
            <w:rFonts w:eastAsiaTheme="minorEastAsia"/>
            <w:lang w:eastAsia="zh-CN"/>
          </w:rPr>
          <w:t xml:space="preserve"> can also keep constant. </w:t>
        </w:r>
      </w:ins>
      <w:ins w:id="128" w:author="刘 利" w:date="2020-03-09T14:23:00Z">
        <w:r w:rsidR="00EF2A17">
          <w:rPr>
            <w:rFonts w:eastAsiaTheme="minorEastAsia"/>
            <w:lang w:eastAsia="zh-CN"/>
          </w:rPr>
          <w:t xml:space="preserve">Thus, the </w:t>
        </w:r>
        <w:proofErr w:type="spellStart"/>
        <w:r w:rsidR="00EF2A17" w:rsidRPr="006A6D07">
          <w:rPr>
            <w:rFonts w:eastAsiaTheme="minorEastAsia"/>
            <w:i/>
            <w:iCs/>
            <w:lang w:eastAsia="zh-CN"/>
          </w:rPr>
          <w:t>M</w:t>
        </w:r>
        <w:r w:rsidR="00EF2A17" w:rsidRPr="006A6D07">
          <w:rPr>
            <w:rFonts w:eastAsiaTheme="minorEastAsia"/>
            <w:lang w:eastAsia="zh-CN"/>
          </w:rPr>
          <w:t>x</w:t>
        </w:r>
        <w:r w:rsidR="00EF2A17" w:rsidRPr="006A6D07">
          <w:rPr>
            <w:rFonts w:eastAsiaTheme="minorEastAsia"/>
            <w:i/>
            <w:iCs/>
            <w:lang w:eastAsia="zh-CN"/>
          </w:rPr>
          <w:t>N</w:t>
        </w:r>
        <w:proofErr w:type="spellEnd"/>
        <w:r w:rsidR="00EF2A17">
          <w:rPr>
            <w:rFonts w:eastAsiaTheme="minorEastAsia"/>
            <w:lang w:eastAsia="zh-CN"/>
          </w:rPr>
          <w:t xml:space="preserve"> approach</w:t>
        </w:r>
        <w:r w:rsidR="00EF2A17">
          <w:rPr>
            <w:rFonts w:eastAsiaTheme="minorEastAsia"/>
            <w:lang w:eastAsia="zh-CN"/>
          </w:rPr>
          <w:t xml:space="preserve"> can be achieve</w:t>
        </w:r>
      </w:ins>
      <w:ins w:id="129" w:author="刘 利" w:date="2020-03-09T14:29:00Z">
        <w:r w:rsidR="00A93CF8">
          <w:rPr>
            <w:rFonts w:eastAsiaTheme="minorEastAsia"/>
            <w:lang w:eastAsia="zh-CN"/>
          </w:rPr>
          <w:t>d</w:t>
        </w:r>
      </w:ins>
      <w:ins w:id="130" w:author="刘 利" w:date="2020-03-09T14:23:00Z">
        <w:r w:rsidR="00EF2A17">
          <w:rPr>
            <w:rFonts w:eastAsiaTheme="minorEastAsia"/>
            <w:lang w:eastAsia="zh-CN"/>
          </w:rPr>
          <w:t xml:space="preserve"> </w:t>
        </w:r>
      </w:ins>
      <w:ins w:id="131" w:author="刘 利" w:date="2020-03-09T14:38:00Z">
        <w:r w:rsidR="0070404C">
          <w:rPr>
            <w:rFonts w:eastAsiaTheme="minorEastAsia"/>
            <w:lang w:eastAsia="zh-CN"/>
          </w:rPr>
          <w:t>with</w:t>
        </w:r>
      </w:ins>
      <w:ins w:id="132" w:author="刘 利" w:date="2020-03-09T14:23:00Z">
        <w:r w:rsidR="00EF2A17">
          <w:rPr>
            <w:rFonts w:eastAsiaTheme="minorEastAsia"/>
            <w:lang w:eastAsia="zh-CN"/>
          </w:rPr>
          <w:t xml:space="preserve"> two major steps: generat</w:t>
        </w:r>
      </w:ins>
      <w:ins w:id="133" w:author="刘 利" w:date="2020-03-09T14:24:00Z">
        <w:r w:rsidR="00EF2A17">
          <w:rPr>
            <w:rFonts w:eastAsiaTheme="minorEastAsia"/>
            <w:lang w:eastAsia="zh-CN"/>
          </w:rPr>
          <w:t xml:space="preserve">ing the routing network when initializing the coupler, and </w:t>
        </w:r>
        <w:r w:rsidR="00EE0C05">
          <w:rPr>
            <w:rFonts w:eastAsiaTheme="minorEastAsia"/>
            <w:lang w:eastAsia="zh-CN"/>
          </w:rPr>
          <w:t>transferring gridded fields</w:t>
        </w:r>
      </w:ins>
      <w:ins w:id="134" w:author="刘 利" w:date="2020-03-09T14:27:00Z">
        <w:r w:rsidR="00EE0C05">
          <w:rPr>
            <w:rFonts w:eastAsiaTheme="minorEastAsia"/>
            <w:lang w:eastAsia="zh-CN"/>
          </w:rPr>
          <w:t xml:space="preserve"> </w:t>
        </w:r>
      </w:ins>
      <w:ins w:id="135" w:author="刘 利" w:date="2020-03-09T14:28:00Z">
        <w:r w:rsidR="00EE0C05">
          <w:rPr>
            <w:rFonts w:eastAsiaTheme="minorEastAsia"/>
            <w:lang w:eastAsia="zh-CN"/>
          </w:rPr>
          <w:t>based on the routing network throughout the</w:t>
        </w:r>
      </w:ins>
      <w:ins w:id="136" w:author="刘 利" w:date="2020-03-09T14:29:00Z">
        <w:r w:rsidR="005279EC">
          <w:rPr>
            <w:rFonts w:eastAsiaTheme="minorEastAsia"/>
            <w:lang w:eastAsia="zh-CN"/>
          </w:rPr>
          <w:t xml:space="preserve"> coupled model</w:t>
        </w:r>
      </w:ins>
      <w:ins w:id="137" w:author="刘 利" w:date="2020-03-09T14:28:00Z">
        <w:r w:rsidR="00EE0C05">
          <w:rPr>
            <w:rFonts w:eastAsiaTheme="minorEastAsia"/>
            <w:lang w:eastAsia="zh-CN"/>
          </w:rPr>
          <w:t xml:space="preserve"> integration. </w:t>
        </w:r>
      </w:ins>
      <w:ins w:id="138" w:author="刘 利" w:date="2020-03-09T14:48:00Z">
        <w:r w:rsidR="00995220">
          <w:rPr>
            <w:rFonts w:eastAsiaTheme="minorEastAsia"/>
            <w:lang w:eastAsia="zh-CN"/>
          </w:rPr>
          <w:t>In spite of the scalability of the second</w:t>
        </w:r>
      </w:ins>
      <w:ins w:id="139" w:author="刘 利" w:date="2020-03-09T14:49:00Z">
        <w:r w:rsidR="00995220">
          <w:rPr>
            <w:rFonts w:eastAsiaTheme="minorEastAsia"/>
            <w:lang w:eastAsia="zh-CN"/>
          </w:rPr>
          <w:t xml:space="preserve"> major</w:t>
        </w:r>
      </w:ins>
      <w:ins w:id="140" w:author="刘 利" w:date="2020-03-09T14:48:00Z">
        <w:r w:rsidR="00995220">
          <w:rPr>
            <w:rFonts w:eastAsiaTheme="minorEastAsia"/>
            <w:lang w:eastAsia="zh-CN"/>
          </w:rPr>
          <w:t xml:space="preserve"> s</w:t>
        </w:r>
      </w:ins>
      <w:ins w:id="141" w:author="刘 利" w:date="2020-03-09T14:49:00Z">
        <w:r w:rsidR="00995220">
          <w:rPr>
            <w:rFonts w:eastAsiaTheme="minorEastAsia"/>
            <w:lang w:eastAsia="zh-CN"/>
          </w:rPr>
          <w:t xml:space="preserve">tep, </w:t>
        </w:r>
      </w:ins>
      <w:ins w:id="142" w:author="刘 利" w:date="2020-03-09T14:51:00Z">
        <w:r w:rsidR="00F87712">
          <w:rPr>
            <w:rFonts w:eastAsiaTheme="minorEastAsia"/>
            <w:lang w:eastAsia="zh-CN"/>
          </w:rPr>
          <w:t>the first ma</w:t>
        </w:r>
      </w:ins>
      <w:ins w:id="143" w:author="刘 利" w:date="2020-03-09T14:52:00Z">
        <w:r w:rsidR="00F87712">
          <w:rPr>
            <w:rFonts w:eastAsiaTheme="minorEastAsia"/>
            <w:lang w:eastAsia="zh-CN"/>
          </w:rPr>
          <w:t>jor step</w:t>
        </w:r>
      </w:ins>
      <w:ins w:id="144" w:author="刘 利" w:date="2020-03-09T14:54:00Z">
        <w:r w:rsidR="0010317F">
          <w:rPr>
            <w:rFonts w:eastAsiaTheme="minorEastAsia"/>
            <w:lang w:eastAsia="zh-CN"/>
          </w:rPr>
          <w:t xml:space="preserve"> in existing couplers</w:t>
        </w:r>
      </w:ins>
      <w:ins w:id="145" w:author="刘 利" w:date="2020-03-09T14:52:00Z">
        <w:r w:rsidR="00F87712">
          <w:rPr>
            <w:rFonts w:eastAsiaTheme="minorEastAsia"/>
            <w:lang w:eastAsia="zh-CN"/>
          </w:rPr>
          <w:t xml:space="preserve"> is non-scalable, </w:t>
        </w:r>
      </w:ins>
      <w:ins w:id="146" w:author="刘 利" w:date="2020-03-09T14:56:00Z">
        <w:r w:rsidR="00CA3215">
          <w:rPr>
            <w:rFonts w:eastAsiaTheme="minorEastAsia"/>
            <w:lang w:eastAsia="zh-CN"/>
          </w:rPr>
          <w:t>introducing</w:t>
        </w:r>
      </w:ins>
      <w:ins w:id="147" w:author="刘 利" w:date="2020-03-09T14:52:00Z">
        <w:r w:rsidR="00F87712">
          <w:rPr>
            <w:rFonts w:eastAsiaTheme="minorEastAsia"/>
            <w:lang w:eastAsia="zh-CN"/>
          </w:rPr>
          <w:t xml:space="preserve"> </w:t>
        </w:r>
      </w:ins>
      <w:ins w:id="148" w:author="刘 利" w:date="2020-03-09T14:53:00Z">
        <w:r w:rsidR="00863D89">
          <w:rPr>
            <w:rFonts w:eastAsiaTheme="minorEastAsia"/>
            <w:lang w:eastAsia="zh-CN"/>
          </w:rPr>
          <w:t xml:space="preserve">higher cost when using more processor cores. </w:t>
        </w:r>
      </w:ins>
    </w:p>
    <w:p w14:paraId="6F252293" w14:textId="25DC1D04" w:rsidR="000E79D6" w:rsidRDefault="007979AF" w:rsidP="006604C0">
      <w:pPr>
        <w:ind w:firstLineChars="200" w:firstLine="400"/>
        <w:rPr>
          <w:ins w:id="149" w:author="刘 利" w:date="2020-03-09T15:24:00Z"/>
          <w:szCs w:val="21"/>
          <w:lang w:val="en-US" w:eastAsia="zh-CN"/>
        </w:rPr>
        <w:pPrChange w:id="150" w:author="刘 利" w:date="2020-03-09T15:24:00Z">
          <w:pPr/>
        </w:pPrChange>
      </w:pPr>
      <w:bookmarkStart w:id="151" w:name="_GoBack"/>
      <w:bookmarkEnd w:id="151"/>
      <w:ins w:id="152" w:author="刘 利" w:date="2020-03-09T14:57:00Z">
        <w:r>
          <w:rPr>
            <w:rFonts w:eastAsiaTheme="minorEastAsia" w:hint="eastAsia"/>
            <w:lang w:eastAsia="zh-CN"/>
          </w:rPr>
          <w:t>I</w:t>
        </w:r>
        <w:r>
          <w:rPr>
            <w:rFonts w:eastAsiaTheme="minorEastAsia"/>
            <w:lang w:eastAsia="zh-CN"/>
          </w:rPr>
          <w:t xml:space="preserve">n this paper, we propose a scalable </w:t>
        </w:r>
        <w:r w:rsidR="00B0450B">
          <w:rPr>
            <w:rFonts w:eastAsiaTheme="minorEastAsia"/>
            <w:lang w:eastAsia="zh-CN"/>
          </w:rPr>
          <w:t>approach for generating r</w:t>
        </w:r>
      </w:ins>
      <w:ins w:id="153" w:author="刘 利" w:date="2020-03-09T14:58:00Z">
        <w:r w:rsidR="00B0450B">
          <w:rPr>
            <w:rFonts w:eastAsiaTheme="minorEastAsia"/>
            <w:lang w:eastAsia="zh-CN"/>
          </w:rPr>
          <w:t xml:space="preserve">outing </w:t>
        </w:r>
        <w:r w:rsidR="00913443">
          <w:rPr>
            <w:rFonts w:eastAsiaTheme="minorEastAsia"/>
            <w:lang w:eastAsia="zh-CN"/>
          </w:rPr>
          <w:t>network</w:t>
        </w:r>
      </w:ins>
      <w:ins w:id="154" w:author="刘 利" w:date="2020-03-09T14:59:00Z">
        <w:r w:rsidR="00367771">
          <w:rPr>
            <w:rFonts w:eastAsiaTheme="minorEastAsia"/>
            <w:lang w:eastAsia="zh-CN"/>
          </w:rPr>
          <w:t xml:space="preserve">, which is much faster </w:t>
        </w:r>
        <w:r w:rsidR="00A87C5A">
          <w:rPr>
            <w:rFonts w:eastAsiaTheme="minorEastAsia"/>
            <w:lang w:eastAsia="zh-CN"/>
          </w:rPr>
          <w:t>and consumes much less memory than the exi</w:t>
        </w:r>
      </w:ins>
      <w:ins w:id="155" w:author="刘 利" w:date="2020-03-09T15:00:00Z">
        <w:r w:rsidR="00A87C5A">
          <w:rPr>
            <w:rFonts w:eastAsiaTheme="minorEastAsia"/>
            <w:lang w:eastAsia="zh-CN"/>
          </w:rPr>
          <w:t>sting approach</w:t>
        </w:r>
      </w:ins>
      <w:ins w:id="156" w:author="刘 利" w:date="2020-03-09T14:58:00Z">
        <w:r w:rsidR="00913443">
          <w:rPr>
            <w:rFonts w:eastAsiaTheme="minorEastAsia"/>
            <w:lang w:eastAsia="zh-CN"/>
          </w:rPr>
          <w:t xml:space="preserve">. </w:t>
        </w:r>
      </w:ins>
      <w:ins w:id="157" w:author="刘 利" w:date="2020-03-09T15:16:00Z">
        <w:r w:rsidR="00D233B8">
          <w:rPr>
            <w:rFonts w:eastAsia="Heiti SC Light"/>
            <w:szCs w:val="20"/>
          </w:rPr>
          <w:t xml:space="preserve">The remainder of this paper is organized as follows. </w:t>
        </w:r>
      </w:ins>
      <w:ins w:id="158" w:author="刘 利" w:date="2020-03-09T15:23:00Z">
        <w:r w:rsidR="003062A3">
          <w:rPr>
            <w:rFonts w:eastAsia="Heiti SC Light"/>
            <w:szCs w:val="20"/>
          </w:rPr>
          <w:t>We r</w:t>
        </w:r>
      </w:ins>
      <w:ins w:id="159" w:author="刘 利" w:date="2020-03-09T15:16:00Z">
        <w:r w:rsidR="0041136A">
          <w:rPr>
            <w:rFonts w:eastAsiaTheme="minorEastAsia"/>
            <w:lang w:eastAsia="zh-CN"/>
          </w:rPr>
          <w:t xml:space="preserve">eveal the </w:t>
        </w:r>
      </w:ins>
      <w:ins w:id="160" w:author="刘 利" w:date="2020-03-09T15:20:00Z">
        <w:r w:rsidR="005D15F7">
          <w:rPr>
            <w:rFonts w:eastAsiaTheme="minorEastAsia"/>
            <w:lang w:eastAsia="zh-CN"/>
          </w:rPr>
          <w:t>causes</w:t>
        </w:r>
      </w:ins>
      <w:ins w:id="161" w:author="刘 利" w:date="2020-03-09T15:17:00Z">
        <w:r w:rsidR="0041136A">
          <w:rPr>
            <w:rFonts w:eastAsiaTheme="minorEastAsia"/>
            <w:lang w:eastAsia="zh-CN"/>
          </w:rPr>
          <w:t xml:space="preserve"> of </w:t>
        </w:r>
      </w:ins>
      <w:ins w:id="162" w:author="刘 利" w:date="2020-03-09T15:19:00Z">
        <w:r w:rsidR="0041136A">
          <w:rPr>
            <w:rFonts w:eastAsiaTheme="minorEastAsia"/>
            <w:lang w:eastAsia="zh-CN"/>
          </w:rPr>
          <w:t xml:space="preserve">non-scalability of </w:t>
        </w:r>
        <w:r w:rsidR="005D15F7">
          <w:rPr>
            <w:rFonts w:eastAsiaTheme="minorEastAsia"/>
            <w:lang w:eastAsia="zh-CN"/>
          </w:rPr>
          <w:t>the existing approach</w:t>
        </w:r>
      </w:ins>
      <w:ins w:id="163" w:author="刘 利" w:date="2020-03-09T15:23:00Z">
        <w:r w:rsidR="003062A3">
          <w:rPr>
            <w:rFonts w:eastAsiaTheme="minorEastAsia"/>
            <w:lang w:eastAsia="zh-CN"/>
          </w:rPr>
          <w:t xml:space="preserve"> in </w:t>
        </w:r>
        <w:r w:rsidR="003062A3">
          <w:rPr>
            <w:rFonts w:eastAsiaTheme="minorEastAsia"/>
            <w:lang w:eastAsia="zh-CN"/>
          </w:rPr>
          <w:t>Section 2</w:t>
        </w:r>
        <w:r w:rsidR="003062A3">
          <w:rPr>
            <w:rFonts w:eastAsiaTheme="minorEastAsia"/>
            <w:lang w:eastAsia="zh-CN"/>
          </w:rPr>
          <w:t>,</w:t>
        </w:r>
      </w:ins>
      <w:ins w:id="164" w:author="刘 利" w:date="2020-03-09T15:20:00Z">
        <w:r w:rsidR="005B7D2A">
          <w:rPr>
            <w:rFonts w:eastAsiaTheme="minorEastAsia"/>
            <w:lang w:eastAsia="zh-CN"/>
          </w:rPr>
          <w:t xml:space="preserve"> </w:t>
        </w:r>
        <w:r w:rsidR="00093F4A">
          <w:rPr>
            <w:rFonts w:eastAsiaTheme="minorEastAsia"/>
            <w:lang w:eastAsia="zh-CN"/>
          </w:rPr>
          <w:t>present</w:t>
        </w:r>
      </w:ins>
      <w:ins w:id="165" w:author="刘 利" w:date="2020-03-09T15:24:00Z">
        <w:r w:rsidR="003062A3">
          <w:rPr>
            <w:rFonts w:eastAsiaTheme="minorEastAsia"/>
            <w:lang w:eastAsia="zh-CN"/>
          </w:rPr>
          <w:t xml:space="preserve"> and</w:t>
        </w:r>
      </w:ins>
      <w:ins w:id="166" w:author="刘 利" w:date="2020-03-09T15:20:00Z">
        <w:r w:rsidR="00093F4A">
          <w:rPr>
            <w:rFonts w:eastAsiaTheme="minorEastAsia"/>
            <w:lang w:eastAsia="zh-CN"/>
          </w:rPr>
          <w:t xml:space="preserve"> the</w:t>
        </w:r>
      </w:ins>
      <w:ins w:id="167" w:author="刘 利" w:date="2020-03-09T15:23:00Z">
        <w:r w:rsidR="003062A3">
          <w:rPr>
            <w:rFonts w:eastAsiaTheme="minorEastAsia"/>
            <w:lang w:eastAsia="zh-CN"/>
          </w:rPr>
          <w:t>n evaluate</w:t>
        </w:r>
      </w:ins>
      <w:ins w:id="168" w:author="刘 利" w:date="2020-03-09T15:20:00Z">
        <w:r w:rsidR="00093F4A">
          <w:rPr>
            <w:rFonts w:eastAsiaTheme="minorEastAsia"/>
            <w:lang w:eastAsia="zh-CN"/>
          </w:rPr>
          <w:t xml:space="preserve"> new </w:t>
        </w:r>
        <w:r w:rsidR="00093F4A">
          <w:rPr>
            <w:rFonts w:eastAsiaTheme="minorEastAsia"/>
            <w:lang w:eastAsia="zh-CN"/>
          </w:rPr>
          <w:t>scalable approach</w:t>
        </w:r>
      </w:ins>
      <w:ins w:id="169" w:author="刘 利" w:date="2020-03-09T15:21:00Z">
        <w:r w:rsidR="00753B01">
          <w:rPr>
            <w:rFonts w:eastAsiaTheme="minorEastAsia"/>
            <w:lang w:eastAsia="zh-CN"/>
          </w:rPr>
          <w:t xml:space="preserve"> </w:t>
        </w:r>
      </w:ins>
      <w:ins w:id="170" w:author="刘 利" w:date="2020-03-09T15:23:00Z">
        <w:r w:rsidR="003062A3">
          <w:rPr>
            <w:rFonts w:eastAsiaTheme="minorEastAsia"/>
            <w:lang w:eastAsia="zh-CN"/>
          </w:rPr>
          <w:t>Section 3</w:t>
        </w:r>
      </w:ins>
      <w:ins w:id="171" w:author="刘 利" w:date="2020-03-09T15:24:00Z">
        <w:r w:rsidR="003062A3">
          <w:rPr>
            <w:rFonts w:eastAsiaTheme="minorEastAsia"/>
            <w:lang w:eastAsia="zh-CN"/>
          </w:rPr>
          <w:t xml:space="preserve"> and 4 respectively</w:t>
        </w:r>
      </w:ins>
      <w:ins w:id="172" w:author="刘 利" w:date="2020-03-09T15:23:00Z">
        <w:r w:rsidR="003062A3">
          <w:rPr>
            <w:rFonts w:eastAsiaTheme="minorEastAsia"/>
            <w:lang w:eastAsia="zh-CN"/>
          </w:rPr>
          <w:t xml:space="preserve">, </w:t>
        </w:r>
      </w:ins>
      <w:ins w:id="173" w:author="刘 利" w:date="2020-03-09T15:21:00Z">
        <w:r w:rsidR="00753B01">
          <w:rPr>
            <w:rFonts w:eastAsiaTheme="minorEastAsia"/>
            <w:lang w:eastAsia="zh-CN"/>
          </w:rPr>
          <w:t xml:space="preserve">and </w:t>
        </w:r>
      </w:ins>
      <w:ins w:id="174" w:author="刘 利" w:date="2020-03-09T15:24:00Z">
        <w:r w:rsidR="000E79D6">
          <w:rPr>
            <w:szCs w:val="20"/>
          </w:rPr>
          <w:t xml:space="preserve">discuss and conclude </w:t>
        </w:r>
        <w:r w:rsidR="00FE5191">
          <w:rPr>
            <w:szCs w:val="20"/>
          </w:rPr>
          <w:t>this work</w:t>
        </w:r>
        <w:r w:rsidR="000E79D6">
          <w:rPr>
            <w:szCs w:val="20"/>
          </w:rPr>
          <w:t xml:space="preserve"> in Section </w:t>
        </w:r>
        <w:r w:rsidR="00FE5191">
          <w:rPr>
            <w:szCs w:val="20"/>
          </w:rPr>
          <w:t xml:space="preserve">5. </w:t>
        </w:r>
      </w:ins>
    </w:p>
    <w:p w14:paraId="5523BB5E" w14:textId="7EAC651F" w:rsidR="007979AF" w:rsidRPr="00BE2CC4" w:rsidRDefault="00093F4A" w:rsidP="0041136A">
      <w:pPr>
        <w:ind w:firstLineChars="200" w:firstLine="400"/>
        <w:rPr>
          <w:ins w:id="175" w:author="刘 利" w:date="2020-03-06T23:47:00Z"/>
          <w:rFonts w:eastAsiaTheme="minorEastAsia" w:hint="eastAsia"/>
          <w:lang w:eastAsia="zh-CN"/>
          <w:rPrChange w:id="176" w:author="刘 利" w:date="2020-03-07T01:15:00Z">
            <w:rPr>
              <w:ins w:id="177" w:author="刘 利" w:date="2020-03-06T23:47:00Z"/>
            </w:rPr>
          </w:rPrChange>
        </w:rPr>
        <w:pPrChange w:id="178" w:author="刘 利" w:date="2020-03-09T15:16:00Z">
          <w:pPr>
            <w:spacing w:line="240" w:lineRule="auto"/>
          </w:pPr>
        </w:pPrChange>
      </w:pPr>
      <w:ins w:id="179" w:author="刘 利" w:date="2020-03-09T15:20:00Z">
        <w:r>
          <w:rPr>
            <w:rFonts w:eastAsiaTheme="minorEastAsia"/>
            <w:lang w:eastAsia="zh-CN"/>
          </w:rPr>
          <w:lastRenderedPageBreak/>
          <w:t xml:space="preserve">. </w:t>
        </w:r>
      </w:ins>
    </w:p>
    <w:p w14:paraId="4BB9ED8A" w14:textId="3639820B" w:rsidR="00FF5C9F" w:rsidDel="00954EA7" w:rsidRDefault="000D199B" w:rsidP="00A56815">
      <w:pPr>
        <w:spacing w:line="240" w:lineRule="auto"/>
        <w:rPr>
          <w:del w:id="180" w:author="刘 利" w:date="2020-03-07T00:44:00Z"/>
        </w:rPr>
      </w:pPr>
      <w:del w:id="181" w:author="刘 利" w:date="2020-03-07T00:44:00Z">
        <w:r w:rsidRPr="000D199B" w:rsidDel="00E64DCF">
          <w:delText xml:space="preserve">is an indispensable scientific </w:delText>
        </w:r>
        <w:r w:rsidR="00FE750A" w:rsidRPr="00FE750A" w:rsidDel="00E64DCF">
          <w:rPr>
            <w:rFonts w:hint="eastAsia"/>
          </w:rPr>
          <w:delText>program</w:delText>
        </w:r>
        <w:r w:rsidR="00FE750A" w:rsidDel="00E64DCF">
          <w:delText xml:space="preserve"> </w:delText>
        </w:r>
        <w:r w:rsidRPr="000D199B" w:rsidDel="00E64DCF">
          <w:delText xml:space="preserve">for the </w:delText>
        </w:r>
        <w:r w:rsidR="0032607B" w:rsidDel="00E64DCF">
          <w:delText>research</w:delText>
        </w:r>
        <w:r w:rsidRPr="000D199B" w:rsidDel="00E64DCF">
          <w:delText xml:space="preserve"> of climate </w:delText>
        </w:r>
        <w:r w:rsidR="001B74BE" w:rsidDel="00E64DCF">
          <w:delText>change</w:delText>
        </w:r>
        <w:r w:rsidRPr="000D199B" w:rsidDel="00E64DCF">
          <w:delText xml:space="preserve">, future climate predictions and seamless numerical predictions. It is a complex numerical </w:delText>
        </w:r>
        <w:r w:rsidR="00952B7E" w:rsidRPr="00952B7E" w:rsidDel="00E64DCF">
          <w:delText>simulation</w:delText>
        </w:r>
        <w:r w:rsidR="00952B7E" w:rsidDel="00E64DCF">
          <w:delText xml:space="preserve"> </w:delText>
        </w:r>
        <w:r w:rsidRPr="000D199B" w:rsidDel="00E64DCF">
          <w:delText xml:space="preserve">program, which consists of component models that simulate the </w:delText>
        </w:r>
        <w:r w:rsidR="00311ED8" w:rsidDel="00E64DCF">
          <w:delText xml:space="preserve">components of </w:delText>
        </w:r>
        <w:r w:rsidR="00976ABC" w:rsidRPr="00976ABC" w:rsidDel="00E64DCF">
          <w:delText xml:space="preserve">the earth </w:delText>
        </w:r>
        <w:r w:rsidRPr="000D199B" w:rsidDel="00E64DCF">
          <w:delText xml:space="preserve">system, such as the atmosphere, land surface, ocean, and sea ice, through the coupling of couplers. As </w:delText>
        </w:r>
        <w:r w:rsidR="003D06D1" w:rsidRPr="003D06D1" w:rsidDel="00E64DCF">
          <w:rPr>
            <w:rFonts w:hint="eastAsia"/>
          </w:rPr>
          <w:delText>a</w:delText>
        </w:r>
        <w:r w:rsidR="003D06D1" w:rsidDel="00E64DCF">
          <w:delText xml:space="preserve"> key</w:delText>
        </w:r>
        <w:r w:rsidRPr="000D199B" w:rsidDel="00E64DCF">
          <w:delText xml:space="preserve"> component of the </w:delText>
        </w:r>
        <w:r w:rsidR="00D51FE1" w:rsidDel="00E64DCF">
          <w:delText>earth</w:delText>
        </w:r>
        <w:r w:rsidRPr="000D199B" w:rsidDel="00E64DCF">
          <w:delText xml:space="preserve"> </w:delText>
        </w:r>
        <w:r w:rsidR="00A34911" w:rsidDel="00E64DCF">
          <w:delText>s</w:delText>
        </w:r>
        <w:r w:rsidRPr="000D199B" w:rsidDel="00E64DCF">
          <w:delText xml:space="preserve">ystem </w:delText>
        </w:r>
        <w:r w:rsidR="00A34911" w:rsidDel="00E64DCF">
          <w:delText>m</w:delText>
        </w:r>
        <w:r w:rsidRPr="000D199B" w:rsidDel="00E64DCF">
          <w:delText>odel, the coupler undertakes the role of data transmission</w:delText>
        </w:r>
        <w:r w:rsidR="00FE750A" w:rsidDel="00E64DCF">
          <w:delText xml:space="preserve"> and data interpolation</w:delText>
        </w:r>
        <w:r w:rsidRPr="000D199B" w:rsidDel="00E64DCF">
          <w:delText xml:space="preserve"> between component mode</w:delText>
        </w:r>
        <w:r w:rsidR="003D06D1" w:rsidDel="00E64DCF">
          <w:delText>l</w:delText>
        </w:r>
        <w:r w:rsidRPr="000D199B" w:rsidDel="00E64DCF">
          <w:delText xml:space="preserve">s or between the internal processes of the </w:delText>
        </w:r>
        <w:r w:rsidR="003D06D1" w:rsidDel="00E64DCF">
          <w:delText>c</w:delText>
        </w:r>
        <w:r w:rsidRPr="000D199B" w:rsidDel="00E64DCF">
          <w:delText xml:space="preserve">omponent </w:delText>
        </w:r>
        <w:r w:rsidR="003D06D1" w:rsidDel="00E64DCF">
          <w:delText>m</w:delText>
        </w:r>
        <w:r w:rsidRPr="000D199B" w:rsidDel="00E64DCF">
          <w:delText>ode</w:delText>
        </w:r>
        <w:r w:rsidR="003D06D1" w:rsidDel="00E64DCF">
          <w:delText>l</w:delText>
        </w:r>
        <w:r w:rsidRPr="000D199B" w:rsidDel="00E64DCF">
          <w:delText xml:space="preserve">. The efficiency of the coupler affects the efficiency of the entire </w:delText>
        </w:r>
        <w:r w:rsidR="00D51FE1" w:rsidDel="00E64DCF">
          <w:delText>earth</w:delText>
        </w:r>
        <w:r w:rsidRPr="000D199B" w:rsidDel="00E64DCF">
          <w:delText xml:space="preserve"> </w:delText>
        </w:r>
        <w:r w:rsidR="00A34911" w:rsidDel="00E64DCF">
          <w:delText>s</w:delText>
        </w:r>
        <w:r w:rsidRPr="000D199B" w:rsidDel="00E64DCF">
          <w:delText>ystem mode</w:delText>
        </w:r>
        <w:r w:rsidR="00207BA4" w:rsidDel="00E64DCF">
          <w:delText>l</w:delText>
        </w:r>
        <w:r w:rsidRPr="000D199B" w:rsidDel="00E64DCF">
          <w:delText>.</w:delText>
        </w:r>
      </w:del>
    </w:p>
    <w:p w14:paraId="573EA4DB" w14:textId="19473CA1" w:rsidR="00954EA7" w:rsidRDefault="00954EA7" w:rsidP="00A56815">
      <w:pPr>
        <w:spacing w:line="240" w:lineRule="auto"/>
        <w:rPr>
          <w:ins w:id="182" w:author="刘 利" w:date="2020-03-09T14:05:00Z"/>
        </w:rPr>
      </w:pPr>
    </w:p>
    <w:p w14:paraId="5CEDA283" w14:textId="77777777" w:rsidR="00954EA7" w:rsidRDefault="00954EA7" w:rsidP="00A56815">
      <w:pPr>
        <w:spacing w:line="240" w:lineRule="auto"/>
        <w:rPr>
          <w:ins w:id="183" w:author="刘 利" w:date="2020-03-09T14:05:00Z"/>
        </w:rPr>
      </w:pPr>
    </w:p>
    <w:p w14:paraId="5CB8E6A7" w14:textId="77777777" w:rsidR="009379F4" w:rsidRDefault="009379F4" w:rsidP="00A56815">
      <w:pPr>
        <w:spacing w:line="240" w:lineRule="auto"/>
      </w:pPr>
    </w:p>
    <w:p w14:paraId="16037DF2" w14:textId="1BF4179E" w:rsidR="00A56815" w:rsidRPr="00A56815" w:rsidRDefault="00A56815" w:rsidP="00A56815">
      <w:pPr>
        <w:spacing w:line="240" w:lineRule="auto"/>
      </w:pPr>
      <w:r w:rsidRPr="00A56815">
        <w:t>Each component mode</w:t>
      </w:r>
      <w:r w:rsidR="00190B5B">
        <w:t>l</w:t>
      </w:r>
      <w:r w:rsidRPr="00A56815">
        <w:t xml:space="preserve"> of the </w:t>
      </w:r>
      <w:r w:rsidR="00D51FE1">
        <w:t>earth</w:t>
      </w:r>
      <w:r w:rsidRPr="00A56815">
        <w:t xml:space="preserve"> system model is a grid-based numerical program, that is, the area to be calculated (two-dimensional surface or three-dimensional space) is divided into a calculation grid composed of several non-overlapping</w:t>
      </w:r>
      <w:r w:rsidR="001E0852">
        <w:t xml:space="preserve"> sub-grids</w:t>
      </w:r>
      <w:r w:rsidRPr="00A56815">
        <w:t xml:space="preserve"> (atomic regions), and </w:t>
      </w:r>
      <w:r w:rsidR="009D743C">
        <w:t>p</w:t>
      </w:r>
      <w:r w:rsidR="009D743C" w:rsidRPr="009D743C">
        <w:t xml:space="preserve">erform </w:t>
      </w:r>
      <w:r w:rsidR="009D743C">
        <w:t>c</w:t>
      </w:r>
      <w:r w:rsidRPr="00A56815">
        <w:t xml:space="preserve">ollaborative calculations on all grid points. For a calculation area, the more grid points </w:t>
      </w:r>
      <w:r w:rsidR="0087118E" w:rsidRPr="0087118E">
        <w:t>in the sub</w:t>
      </w:r>
      <w:r w:rsidR="0087118E" w:rsidRPr="006456A1">
        <w:rPr>
          <w:rFonts w:hint="eastAsia"/>
        </w:rPr>
        <w:t>-</w:t>
      </w:r>
      <w:r w:rsidR="0087118E" w:rsidRPr="0087118E">
        <w:t>grid</w:t>
      </w:r>
      <w:r w:rsidRPr="00A56815">
        <w:t xml:space="preserve">, the higher the simulation resolution is, and the larger the calculation amount of the simulation is. The increasing number of high-performance computers with computing nodes and processor cores has brought opportunities for the accelerated operation of </w:t>
      </w:r>
      <w:r w:rsidR="00783558" w:rsidRPr="00783558">
        <w:t>various </w:t>
      </w:r>
      <w:r w:rsidR="00D3249C" w:rsidRPr="00D3249C">
        <w:rPr>
          <w:rFonts w:hint="eastAsia"/>
        </w:rPr>
        <w:t>calculation</w:t>
      </w:r>
      <w:r w:rsidR="00ED2807">
        <w:t xml:space="preserve"> </w:t>
      </w:r>
      <w:r w:rsidRPr="00A56815">
        <w:t xml:space="preserve">applications, including numerical programs. </w:t>
      </w:r>
      <w:r w:rsidR="009B23EE">
        <w:t>To</w:t>
      </w:r>
      <w:r w:rsidRPr="00A56815">
        <w:t xml:space="preserve"> achieve better acceleration on high-performance computers, </w:t>
      </w:r>
      <w:r w:rsidR="00D3249C">
        <w:t xml:space="preserve">the </w:t>
      </w:r>
      <w:r w:rsidR="00D3249C" w:rsidRPr="00783558">
        <w:rPr>
          <w:rFonts w:hint="eastAsia"/>
        </w:rPr>
        <w:t>s</w:t>
      </w:r>
      <w:r w:rsidR="00D3249C" w:rsidRPr="00D3249C">
        <w:t xml:space="preserve">erial </w:t>
      </w:r>
      <w:r w:rsidRPr="00A56815">
        <w:t xml:space="preserve">numerical programs need to be </w:t>
      </w:r>
      <w:r w:rsidR="00D3249C">
        <w:t>re</w:t>
      </w:r>
      <w:r w:rsidRPr="00A56815">
        <w:t xml:space="preserve">written </w:t>
      </w:r>
      <w:r w:rsidR="00D3249C">
        <w:t>into</w:t>
      </w:r>
      <w:r w:rsidRPr="00A56815">
        <w:t xml:space="preserve"> efficient parallel versions. MPI (Message Passing Interface) is a widely used parallel programming library that can implement parallel computing between different computing nodes and between different processor cores within the same node</w:t>
      </w:r>
      <w:r w:rsidR="00783558">
        <w:t>. M</w:t>
      </w:r>
      <w:r w:rsidRPr="00A56815">
        <w:t xml:space="preserve">ost of the </w:t>
      </w:r>
      <w:r w:rsidR="00D51FE1">
        <w:t>earth</w:t>
      </w:r>
      <w:r w:rsidRPr="00A56815">
        <w:t xml:space="preserve"> </w:t>
      </w:r>
      <w:r w:rsidR="00DA5494">
        <w:t>s</w:t>
      </w:r>
      <w:r w:rsidRPr="00A56815">
        <w:t>ystem component models have parallel versions based on MPI.</w:t>
      </w:r>
    </w:p>
    <w:p w14:paraId="486F80C6" w14:textId="315A551C" w:rsidR="00E56C3C" w:rsidRDefault="00E56C3C" w:rsidP="00A56815">
      <w:pPr>
        <w:spacing w:line="240" w:lineRule="auto"/>
      </w:pPr>
    </w:p>
    <w:p w14:paraId="717FE78A" w14:textId="2DE7A793" w:rsidR="00FD7B77" w:rsidRDefault="00FD7B77" w:rsidP="00A56815">
      <w:pPr>
        <w:spacing w:line="240" w:lineRule="auto"/>
      </w:pPr>
      <w:r w:rsidRPr="00FD7B77">
        <w:t xml:space="preserve">When developing a parallel version of a numerical simulation program, </w:t>
      </w:r>
      <w:r>
        <w:t xml:space="preserve">researchers </w:t>
      </w:r>
      <w:r w:rsidRPr="00FD7B77">
        <w:t xml:space="preserve">first need to assign grid points of the computing grid to different processes (hereafter, the assignment of grid points on different processes is called parallel </w:t>
      </w:r>
      <w:r w:rsidR="00A64F98" w:rsidRPr="006F72EE">
        <w:rPr>
          <w:rFonts w:hint="eastAsia"/>
        </w:rPr>
        <w:t>decomposition</w:t>
      </w:r>
      <w:r w:rsidRPr="00FD7B77">
        <w:t xml:space="preserve">) to perform parallel computing. For example, </w:t>
      </w:r>
      <w:r w:rsidR="001B4253">
        <w:t>Fig.</w:t>
      </w:r>
      <w:r w:rsidRPr="00FD7B77">
        <w:t xml:space="preserve"> 1 shows two parallel </w:t>
      </w:r>
      <w:r w:rsidR="0098137E" w:rsidRPr="00F716D7">
        <w:rPr>
          <w:rFonts w:hint="eastAsia"/>
        </w:rPr>
        <w:t>dec</w:t>
      </w:r>
      <w:r w:rsidR="0098137E" w:rsidRPr="00F716D7">
        <w:t>om</w:t>
      </w:r>
      <w:r w:rsidR="0098137E" w:rsidRPr="00F716D7">
        <w:rPr>
          <w:rFonts w:hint="eastAsia"/>
        </w:rPr>
        <w:t>position</w:t>
      </w:r>
      <w:r w:rsidR="0098137E" w:rsidRPr="00F716D7">
        <w:t>s</w:t>
      </w:r>
      <w:r w:rsidR="0098137E">
        <w:t xml:space="preserve"> </w:t>
      </w:r>
      <w:r w:rsidRPr="00FD7B77">
        <w:t>of the same 8x8 grid when using 4 processes and 8 processes respectively</w:t>
      </w:r>
      <w:r w:rsidR="000E0450" w:rsidRPr="006456A1">
        <w:rPr>
          <w:rFonts w:hint="eastAsia"/>
        </w:rPr>
        <w:t>,</w:t>
      </w:r>
      <w:r w:rsidR="004341E5" w:rsidRPr="006456A1">
        <w:t xml:space="preserve"> </w:t>
      </w:r>
      <w:r w:rsidR="00EB5755">
        <w:t>each number r</w:t>
      </w:r>
      <w:r w:rsidR="00EB5755" w:rsidRPr="00EB5755">
        <w:t>epresents the process number where the grid is located</w:t>
      </w:r>
      <w:r w:rsidRPr="00FD7B77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0"/>
        <w:gridCol w:w="222"/>
        <w:gridCol w:w="4044"/>
      </w:tblGrid>
      <w:tr w:rsidR="00F72B8C" w:rsidRPr="006F72EE" w14:paraId="20C40629" w14:textId="77777777" w:rsidTr="006F72EE">
        <w:trPr>
          <w:trHeight w:val="3231"/>
        </w:trPr>
        <w:tc>
          <w:tcPr>
            <w:tcW w:w="0" w:type="auto"/>
            <w:vAlign w:val="center"/>
          </w:tcPr>
          <w:p w14:paraId="59E42FD0" w14:textId="77777777" w:rsidR="00EB735F" w:rsidRPr="006F72EE" w:rsidRDefault="00EB735F" w:rsidP="006456A1">
            <w:pPr>
              <w:spacing w:line="240" w:lineRule="auto"/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449"/>
              <w:gridCol w:w="449"/>
              <w:gridCol w:w="450"/>
              <w:gridCol w:w="450"/>
              <w:gridCol w:w="450"/>
              <w:gridCol w:w="450"/>
              <w:gridCol w:w="450"/>
            </w:tblGrid>
            <w:tr w:rsidR="00EB735F" w:rsidRPr="006F72EE" w14:paraId="13347074" w14:textId="77777777" w:rsidTr="005767B7">
              <w:tc>
                <w:tcPr>
                  <w:tcW w:w="449" w:type="dxa"/>
                </w:tcPr>
                <w:p w14:paraId="220B248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2085A42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41F6C30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32A4EE7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7C5CF590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15458735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2760B35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43CC646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</w:tr>
            <w:tr w:rsidR="00EB735F" w:rsidRPr="006F72EE" w14:paraId="6E14A99B" w14:textId="77777777" w:rsidTr="005767B7">
              <w:tc>
                <w:tcPr>
                  <w:tcW w:w="449" w:type="dxa"/>
                </w:tcPr>
                <w:p w14:paraId="5DCACBFC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4800651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523284A2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771728E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4E89B90E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148D275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062A81C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27C28FD5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</w:tr>
            <w:tr w:rsidR="00EB735F" w:rsidRPr="006F72EE" w14:paraId="42A87450" w14:textId="77777777" w:rsidTr="005767B7">
              <w:tc>
                <w:tcPr>
                  <w:tcW w:w="449" w:type="dxa"/>
                </w:tcPr>
                <w:p w14:paraId="29BB873C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1A3FE03E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1F8A5D07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1A1F995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494AFA4C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5C70FEF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75F21CE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644B953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</w:tr>
            <w:tr w:rsidR="00EB735F" w:rsidRPr="006F72EE" w14:paraId="2E2A1C44" w14:textId="77777777" w:rsidTr="005767B7">
              <w:tc>
                <w:tcPr>
                  <w:tcW w:w="449" w:type="dxa"/>
                </w:tcPr>
                <w:p w14:paraId="5382FB4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62EEA0F1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77A128B2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7CA32B1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50" w:type="dxa"/>
                </w:tcPr>
                <w:p w14:paraId="1ABA4B3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77E40F5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032D435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50" w:type="dxa"/>
                </w:tcPr>
                <w:p w14:paraId="7A7D2610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</w:tr>
            <w:tr w:rsidR="00EB735F" w:rsidRPr="006F72EE" w14:paraId="56ACB1EF" w14:textId="77777777" w:rsidTr="005767B7">
              <w:tc>
                <w:tcPr>
                  <w:tcW w:w="449" w:type="dxa"/>
                </w:tcPr>
                <w:p w14:paraId="208B2F3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9" w:type="dxa"/>
                </w:tcPr>
                <w:p w14:paraId="169E90D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9" w:type="dxa"/>
                </w:tcPr>
                <w:p w14:paraId="5C2775B9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70DC3071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4A3B510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609FEAEE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72049C8D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35F6C33C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</w:tr>
            <w:tr w:rsidR="00EB735F" w:rsidRPr="006F72EE" w14:paraId="6D07917A" w14:textId="77777777" w:rsidTr="005767B7">
              <w:tc>
                <w:tcPr>
                  <w:tcW w:w="449" w:type="dxa"/>
                </w:tcPr>
                <w:p w14:paraId="3A32EF32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9" w:type="dxa"/>
                </w:tcPr>
                <w:p w14:paraId="4F0F350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9" w:type="dxa"/>
                </w:tcPr>
                <w:p w14:paraId="1572C5B5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6F177B01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72D6D5CA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36D48D1C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1336463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243053B2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</w:tr>
            <w:tr w:rsidR="00EB735F" w:rsidRPr="006F72EE" w14:paraId="75DD70BF" w14:textId="77777777" w:rsidTr="005767B7">
              <w:tc>
                <w:tcPr>
                  <w:tcW w:w="449" w:type="dxa"/>
                </w:tcPr>
                <w:p w14:paraId="5664EFE7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9" w:type="dxa"/>
                </w:tcPr>
                <w:p w14:paraId="7954510C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9" w:type="dxa"/>
                </w:tcPr>
                <w:p w14:paraId="32B63B49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140D382A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5A305229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0ACCE3DC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714E372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60A6B0E7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</w:tr>
            <w:tr w:rsidR="00EB735F" w:rsidRPr="006F72EE" w14:paraId="0ED2614D" w14:textId="77777777" w:rsidTr="005767B7">
              <w:tc>
                <w:tcPr>
                  <w:tcW w:w="449" w:type="dxa"/>
                </w:tcPr>
                <w:p w14:paraId="4B3B3FA1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9" w:type="dxa"/>
                </w:tcPr>
                <w:p w14:paraId="3B04E139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49" w:type="dxa"/>
                </w:tcPr>
                <w:p w14:paraId="45412A7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7006DA2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51EB78C9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51858B77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0B4422E9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450" w:type="dxa"/>
                </w:tcPr>
                <w:p w14:paraId="4FFBED7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3</w:t>
                  </w:r>
                </w:p>
              </w:tc>
            </w:tr>
          </w:tbl>
          <w:p w14:paraId="37EB83BE" w14:textId="2DDAC736" w:rsidR="00EB735F" w:rsidRPr="006F72EE" w:rsidRDefault="006F72EE" w:rsidP="006456A1">
            <w:pPr>
              <w:spacing w:line="240" w:lineRule="auto"/>
            </w:pPr>
            <w:r>
              <w:t>Fig 1</w:t>
            </w:r>
            <w:r w:rsidR="00F72B8C">
              <w:t>(a)</w:t>
            </w:r>
            <w:r>
              <w:t xml:space="preserve">. </w:t>
            </w:r>
            <w:r w:rsidR="00EB735F" w:rsidRPr="006F72EE">
              <w:t xml:space="preserve">A parallel </w:t>
            </w:r>
            <w:r w:rsidR="00EB735F" w:rsidRPr="006F72EE">
              <w:rPr>
                <w:rFonts w:hint="eastAsia"/>
              </w:rPr>
              <w:t>decomposition</w:t>
            </w:r>
            <w:r w:rsidR="00EB735F" w:rsidRPr="006F72EE">
              <w:t xml:space="preserve"> </w:t>
            </w:r>
            <w:r w:rsidR="00EB735F" w:rsidRPr="006F72EE">
              <w:rPr>
                <w:rFonts w:hint="eastAsia"/>
              </w:rPr>
              <w:t>for</w:t>
            </w:r>
            <w:r w:rsidR="00EB735F" w:rsidRPr="006F72EE">
              <w:t xml:space="preserve"> </w:t>
            </w:r>
            <w:r w:rsidR="00EB0A4B">
              <w:t xml:space="preserve">an </w:t>
            </w:r>
            <w:r w:rsidR="00EB735F" w:rsidRPr="006F72EE">
              <w:rPr>
                <w:rFonts w:hint="eastAsia"/>
              </w:rPr>
              <w:t>8x</w:t>
            </w:r>
            <w:r w:rsidR="00EB735F" w:rsidRPr="006F72EE">
              <w:t>8</w:t>
            </w:r>
            <w:r w:rsidR="00F72B8C">
              <w:t xml:space="preserve"> </w:t>
            </w:r>
            <w:r w:rsidR="00EB735F" w:rsidRPr="006F72EE">
              <w:rPr>
                <w:rFonts w:hint="eastAsia"/>
              </w:rPr>
              <w:t>g</w:t>
            </w:r>
            <w:r w:rsidR="00EB735F" w:rsidRPr="006F72EE">
              <w:t xml:space="preserve">rid </w:t>
            </w:r>
            <w:r w:rsidR="00EB735F" w:rsidRPr="006F72EE">
              <w:rPr>
                <w:rFonts w:hint="eastAsia"/>
              </w:rPr>
              <w:t>when</w:t>
            </w:r>
            <w:r w:rsidR="00EB735F" w:rsidRPr="006F72EE">
              <w:t xml:space="preserve"> </w:t>
            </w:r>
            <w:r w:rsidR="00EB735F" w:rsidRPr="006F72EE">
              <w:rPr>
                <w:rFonts w:hint="eastAsia"/>
              </w:rPr>
              <w:t>using</w:t>
            </w:r>
            <w:r w:rsidR="00EB735F" w:rsidRPr="006F72EE">
              <w:t xml:space="preserve"> 4 processors.</w:t>
            </w:r>
          </w:p>
        </w:tc>
        <w:tc>
          <w:tcPr>
            <w:tcW w:w="0" w:type="auto"/>
            <w:vAlign w:val="center"/>
          </w:tcPr>
          <w:p w14:paraId="6129CF69" w14:textId="77777777" w:rsidR="00EB735F" w:rsidRPr="006F72EE" w:rsidRDefault="00EB735F" w:rsidP="006456A1">
            <w:pPr>
              <w:spacing w:line="240" w:lineRule="auto"/>
            </w:pPr>
          </w:p>
        </w:tc>
        <w:tc>
          <w:tcPr>
            <w:tcW w:w="0" w:type="auto"/>
            <w:vAlign w:val="center"/>
          </w:tcPr>
          <w:p w14:paraId="1C06E29D" w14:textId="77777777" w:rsidR="00EB735F" w:rsidRPr="006F72EE" w:rsidRDefault="00EB735F" w:rsidP="006456A1">
            <w:pPr>
              <w:spacing w:line="240" w:lineRule="auto"/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449"/>
              <w:gridCol w:w="449"/>
              <w:gridCol w:w="450"/>
              <w:gridCol w:w="450"/>
              <w:gridCol w:w="450"/>
              <w:gridCol w:w="450"/>
              <w:gridCol w:w="450"/>
            </w:tblGrid>
            <w:tr w:rsidR="00EB735F" w:rsidRPr="006F72EE" w14:paraId="483B4250" w14:textId="77777777" w:rsidTr="005767B7">
              <w:tc>
                <w:tcPr>
                  <w:tcW w:w="449" w:type="dxa"/>
                </w:tcPr>
                <w:p w14:paraId="4F3050FD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0B9FDD5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9" w:type="dxa"/>
                </w:tcPr>
                <w:p w14:paraId="0EFB2DD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551B80A1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t>3</w:t>
                  </w:r>
                </w:p>
              </w:tc>
              <w:tc>
                <w:tcPr>
                  <w:tcW w:w="450" w:type="dxa"/>
                </w:tcPr>
                <w:p w14:paraId="1B22784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146E1DA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5F7571C7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50" w:type="dxa"/>
                </w:tcPr>
                <w:p w14:paraId="379AC9C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7</w:t>
                  </w:r>
                </w:p>
              </w:tc>
            </w:tr>
            <w:tr w:rsidR="00EB735F" w:rsidRPr="006F72EE" w14:paraId="418BAF25" w14:textId="77777777" w:rsidTr="005767B7">
              <w:tc>
                <w:tcPr>
                  <w:tcW w:w="449" w:type="dxa"/>
                </w:tcPr>
                <w:p w14:paraId="246BD64C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5808F647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9" w:type="dxa"/>
                </w:tcPr>
                <w:p w14:paraId="6ADCE55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375856B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t>3</w:t>
                  </w:r>
                </w:p>
              </w:tc>
              <w:tc>
                <w:tcPr>
                  <w:tcW w:w="450" w:type="dxa"/>
                </w:tcPr>
                <w:p w14:paraId="53035ED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435AD020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0DEF29EE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50" w:type="dxa"/>
                </w:tcPr>
                <w:p w14:paraId="2B283BD2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7</w:t>
                  </w:r>
                </w:p>
              </w:tc>
            </w:tr>
            <w:tr w:rsidR="00EB735F" w:rsidRPr="006F72EE" w14:paraId="02561928" w14:textId="77777777" w:rsidTr="005767B7">
              <w:tc>
                <w:tcPr>
                  <w:tcW w:w="449" w:type="dxa"/>
                </w:tcPr>
                <w:p w14:paraId="26CAFFB3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54C0470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9" w:type="dxa"/>
                </w:tcPr>
                <w:p w14:paraId="6F71989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73F75914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t>3</w:t>
                  </w:r>
                </w:p>
              </w:tc>
              <w:tc>
                <w:tcPr>
                  <w:tcW w:w="450" w:type="dxa"/>
                </w:tcPr>
                <w:p w14:paraId="73214315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5E176F5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4417606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50" w:type="dxa"/>
                </w:tcPr>
                <w:p w14:paraId="4FDA3CAA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7</w:t>
                  </w:r>
                </w:p>
              </w:tc>
            </w:tr>
            <w:tr w:rsidR="00EB735F" w:rsidRPr="006F72EE" w14:paraId="224D58EB" w14:textId="77777777" w:rsidTr="005767B7">
              <w:tc>
                <w:tcPr>
                  <w:tcW w:w="449" w:type="dxa"/>
                </w:tcPr>
                <w:p w14:paraId="3C0FCD60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4546BE6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9" w:type="dxa"/>
                </w:tcPr>
                <w:p w14:paraId="46038727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1064C82D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t>3</w:t>
                  </w:r>
                </w:p>
              </w:tc>
              <w:tc>
                <w:tcPr>
                  <w:tcW w:w="450" w:type="dxa"/>
                </w:tcPr>
                <w:p w14:paraId="05601422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51F10F27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27DF2ADA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50" w:type="dxa"/>
                </w:tcPr>
                <w:p w14:paraId="377BC550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7</w:t>
                  </w:r>
                </w:p>
              </w:tc>
            </w:tr>
            <w:tr w:rsidR="00EB735F" w:rsidRPr="006F72EE" w14:paraId="33107963" w14:textId="77777777" w:rsidTr="005767B7">
              <w:tc>
                <w:tcPr>
                  <w:tcW w:w="449" w:type="dxa"/>
                </w:tcPr>
                <w:p w14:paraId="0C58F475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4BA6F21D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9" w:type="dxa"/>
                </w:tcPr>
                <w:p w14:paraId="5EA3128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310BD17D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t>3</w:t>
                  </w:r>
                </w:p>
              </w:tc>
              <w:tc>
                <w:tcPr>
                  <w:tcW w:w="450" w:type="dxa"/>
                </w:tcPr>
                <w:p w14:paraId="2D708493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509ABEE9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5B9AE3BC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50" w:type="dxa"/>
                </w:tcPr>
                <w:p w14:paraId="601F7D22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7</w:t>
                  </w:r>
                </w:p>
              </w:tc>
            </w:tr>
            <w:tr w:rsidR="00EB735F" w:rsidRPr="006F72EE" w14:paraId="026A2766" w14:textId="77777777" w:rsidTr="005767B7">
              <w:tc>
                <w:tcPr>
                  <w:tcW w:w="449" w:type="dxa"/>
                </w:tcPr>
                <w:p w14:paraId="1A0DA45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18670549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9" w:type="dxa"/>
                </w:tcPr>
                <w:p w14:paraId="43428D4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6B32826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t>3</w:t>
                  </w:r>
                </w:p>
              </w:tc>
              <w:tc>
                <w:tcPr>
                  <w:tcW w:w="450" w:type="dxa"/>
                </w:tcPr>
                <w:p w14:paraId="0BC1B0A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20A33E5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319BDF4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50" w:type="dxa"/>
                </w:tcPr>
                <w:p w14:paraId="43D2A0A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7</w:t>
                  </w:r>
                </w:p>
              </w:tc>
            </w:tr>
            <w:tr w:rsidR="00EB735F" w:rsidRPr="006F72EE" w14:paraId="028E4433" w14:textId="77777777" w:rsidTr="005767B7">
              <w:tc>
                <w:tcPr>
                  <w:tcW w:w="449" w:type="dxa"/>
                </w:tcPr>
                <w:p w14:paraId="3D7629C7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792D9A33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9" w:type="dxa"/>
                </w:tcPr>
                <w:p w14:paraId="65817E60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33DA1FCA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t>3</w:t>
                  </w:r>
                </w:p>
              </w:tc>
              <w:tc>
                <w:tcPr>
                  <w:tcW w:w="450" w:type="dxa"/>
                </w:tcPr>
                <w:p w14:paraId="520245F9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3C434723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7C0CCFD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50" w:type="dxa"/>
                </w:tcPr>
                <w:p w14:paraId="128E9246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7</w:t>
                  </w:r>
                </w:p>
              </w:tc>
            </w:tr>
            <w:tr w:rsidR="00EB735F" w:rsidRPr="006F72EE" w14:paraId="36DC5254" w14:textId="77777777" w:rsidTr="005767B7">
              <w:tc>
                <w:tcPr>
                  <w:tcW w:w="449" w:type="dxa"/>
                </w:tcPr>
                <w:p w14:paraId="26DB17EB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449" w:type="dxa"/>
                </w:tcPr>
                <w:p w14:paraId="3E315F7A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449" w:type="dxa"/>
                </w:tcPr>
                <w:p w14:paraId="0728924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450" w:type="dxa"/>
                </w:tcPr>
                <w:p w14:paraId="3A808828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t>3</w:t>
                  </w:r>
                </w:p>
              </w:tc>
              <w:tc>
                <w:tcPr>
                  <w:tcW w:w="450" w:type="dxa"/>
                </w:tcPr>
                <w:p w14:paraId="6FF4429E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450" w:type="dxa"/>
                </w:tcPr>
                <w:p w14:paraId="08AC8A4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450" w:type="dxa"/>
                </w:tcPr>
                <w:p w14:paraId="5E42A32F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450" w:type="dxa"/>
                </w:tcPr>
                <w:p w14:paraId="3D7B1B8A" w14:textId="77777777" w:rsidR="00EB735F" w:rsidRPr="006F72EE" w:rsidRDefault="00EB735F" w:rsidP="006456A1">
                  <w:pPr>
                    <w:spacing w:line="240" w:lineRule="auto"/>
                  </w:pPr>
                  <w:r w:rsidRPr="006F72EE">
                    <w:rPr>
                      <w:rFonts w:hint="eastAsia"/>
                    </w:rPr>
                    <w:t>7</w:t>
                  </w:r>
                </w:p>
              </w:tc>
            </w:tr>
          </w:tbl>
          <w:p w14:paraId="3D4F2826" w14:textId="0892F2A5" w:rsidR="00EB735F" w:rsidRPr="006F72EE" w:rsidRDefault="006F72EE" w:rsidP="006456A1">
            <w:pPr>
              <w:spacing w:line="240" w:lineRule="auto"/>
            </w:pPr>
            <w:r>
              <w:t xml:space="preserve">Fig </w:t>
            </w:r>
            <w:r w:rsidR="00F72B8C">
              <w:t>1(b)</w:t>
            </w:r>
            <w:r>
              <w:t xml:space="preserve">. </w:t>
            </w:r>
            <w:r w:rsidR="00EB735F" w:rsidRPr="006F72EE">
              <w:t xml:space="preserve">A parallel </w:t>
            </w:r>
            <w:r w:rsidR="00EB735F" w:rsidRPr="006F72EE">
              <w:rPr>
                <w:rFonts w:hint="eastAsia"/>
              </w:rPr>
              <w:t>decomposition</w:t>
            </w:r>
            <w:r w:rsidR="00EB735F" w:rsidRPr="006F72EE">
              <w:t xml:space="preserve"> </w:t>
            </w:r>
            <w:r w:rsidR="00EB735F" w:rsidRPr="006F72EE">
              <w:rPr>
                <w:rFonts w:hint="eastAsia"/>
              </w:rPr>
              <w:t>for</w:t>
            </w:r>
            <w:r w:rsidR="00EB735F" w:rsidRPr="006F72EE">
              <w:t xml:space="preserve"> </w:t>
            </w:r>
            <w:r w:rsidR="00EB0A4B">
              <w:t xml:space="preserve">an </w:t>
            </w:r>
            <w:r w:rsidR="00EB735F" w:rsidRPr="006F72EE">
              <w:rPr>
                <w:rFonts w:hint="eastAsia"/>
              </w:rPr>
              <w:t>8x</w:t>
            </w:r>
            <w:r w:rsidR="00EB735F" w:rsidRPr="006F72EE">
              <w:t>8</w:t>
            </w:r>
            <w:r w:rsidR="00F72B8C">
              <w:t xml:space="preserve"> </w:t>
            </w:r>
            <w:r w:rsidR="00EB735F" w:rsidRPr="006F72EE">
              <w:rPr>
                <w:rFonts w:hint="eastAsia"/>
              </w:rPr>
              <w:t>g</w:t>
            </w:r>
            <w:r w:rsidR="00EB735F" w:rsidRPr="006F72EE">
              <w:t xml:space="preserve">rid </w:t>
            </w:r>
            <w:r w:rsidR="00EB735F" w:rsidRPr="006F72EE">
              <w:rPr>
                <w:rFonts w:hint="eastAsia"/>
              </w:rPr>
              <w:t>when</w:t>
            </w:r>
            <w:r w:rsidR="00EB735F" w:rsidRPr="006F72EE">
              <w:t xml:space="preserve"> </w:t>
            </w:r>
            <w:r w:rsidR="00EB735F" w:rsidRPr="006F72EE">
              <w:rPr>
                <w:rFonts w:hint="eastAsia"/>
              </w:rPr>
              <w:t>using</w:t>
            </w:r>
            <w:r w:rsidR="00EB735F" w:rsidRPr="006F72EE">
              <w:t xml:space="preserve"> 8 processors.</w:t>
            </w:r>
          </w:p>
        </w:tc>
      </w:tr>
    </w:tbl>
    <w:p w14:paraId="7F8B62FD" w14:textId="21616DA3" w:rsidR="00EB735F" w:rsidRPr="00EB735F" w:rsidRDefault="00EB735F" w:rsidP="00A56815">
      <w:pPr>
        <w:spacing w:line="240" w:lineRule="auto"/>
      </w:pPr>
    </w:p>
    <w:p w14:paraId="31B7C515" w14:textId="2606CEBB" w:rsidR="00EB735F" w:rsidRDefault="00057F0C" w:rsidP="00A56815">
      <w:pPr>
        <w:spacing w:line="240" w:lineRule="auto"/>
      </w:pPr>
      <w:r w:rsidRPr="00057F0C">
        <w:t>Due to the mutual coupling between different component mode</w:t>
      </w:r>
      <w:r>
        <w:t>l</w:t>
      </w:r>
      <w:r w:rsidRPr="00057F0C">
        <w:t xml:space="preserve">s in the </w:t>
      </w:r>
      <w:r w:rsidR="00D51FE1">
        <w:t>earth</w:t>
      </w:r>
      <w:r w:rsidRPr="00057F0C">
        <w:t xml:space="preserve"> system mode</w:t>
      </w:r>
      <w:r w:rsidR="00D51FE1">
        <w:t>l</w:t>
      </w:r>
      <w:r w:rsidRPr="00057F0C">
        <w:t>, the coupling variable will be transferred from one component mode</w:t>
      </w:r>
      <w:r w:rsidR="003B6B8D">
        <w:t>l</w:t>
      </w:r>
      <w:r w:rsidRPr="00057F0C">
        <w:t xml:space="preserve"> to another</w:t>
      </w:r>
      <w:r w:rsidR="00717268" w:rsidRPr="00717268">
        <w:rPr>
          <w:rFonts w:hint="eastAsia"/>
        </w:rPr>
        <w:t>,</w:t>
      </w:r>
      <w:r w:rsidR="00717268" w:rsidRPr="00717268">
        <w:t xml:space="preserve"> </w:t>
      </w:r>
      <w:r w:rsidR="005C6AC9" w:rsidRPr="00717268">
        <w:t>t</w:t>
      </w:r>
      <w:r w:rsidR="005C6AC9" w:rsidRPr="00057F0C">
        <w:t>he essence</w:t>
      </w:r>
      <w:r w:rsidR="005C6AC9" w:rsidRPr="00717268">
        <w:t xml:space="preserve"> </w:t>
      </w:r>
      <w:r w:rsidR="00717268" w:rsidRPr="00717268">
        <w:t xml:space="preserve">of which </w:t>
      </w:r>
      <w:r w:rsidRPr="00057F0C">
        <w:t xml:space="preserve">is the MPI communication for the coupling variable. This process is usually implemented in two steps: 1) </w:t>
      </w:r>
      <w:r w:rsidR="008261E7">
        <w:t>a</w:t>
      </w:r>
      <w:r w:rsidRPr="00057F0C">
        <w:t xml:space="preserve">ccording to the parallel </w:t>
      </w:r>
      <w:r w:rsidR="003B6B8D" w:rsidRPr="00F60090">
        <w:rPr>
          <w:rFonts w:hint="eastAsia"/>
        </w:rPr>
        <w:t>decomposition</w:t>
      </w:r>
      <w:r w:rsidR="003B6B8D">
        <w:t xml:space="preserve"> </w:t>
      </w:r>
      <w:r w:rsidRPr="00057F0C">
        <w:t>of the same grid in two component mode</w:t>
      </w:r>
      <w:r w:rsidR="00F60090" w:rsidRPr="00D71C60">
        <w:rPr>
          <w:rFonts w:hint="eastAsia"/>
        </w:rPr>
        <w:t>l</w:t>
      </w:r>
      <w:r w:rsidRPr="00057F0C">
        <w:t>s, a parallel communication routing relationship between component mode</w:t>
      </w:r>
      <w:r w:rsidR="00D71C60">
        <w:t>l</w:t>
      </w:r>
      <w:r w:rsidRPr="00057F0C">
        <w:t xml:space="preserve">s is established (for example, process </w:t>
      </w:r>
      <w:r w:rsidR="00D71C60">
        <w:t>1</w:t>
      </w:r>
      <w:r w:rsidRPr="00057F0C">
        <w:t xml:space="preserve"> in </w:t>
      </w:r>
      <w:r w:rsidR="001B4253">
        <w:t>Fig.</w:t>
      </w:r>
      <w:r w:rsidRPr="00057F0C">
        <w:t xml:space="preserve"> 1 (a) needs to </w:t>
      </w:r>
      <w:r w:rsidR="00397380">
        <w:t>transfer</w:t>
      </w:r>
      <w:r w:rsidRPr="00057F0C">
        <w:t xml:space="preserve"> the coupling variable data in the upper right corner of the grid to process 7 in </w:t>
      </w:r>
      <w:r w:rsidR="001B4253">
        <w:t>Fig.</w:t>
      </w:r>
      <w:r w:rsidRPr="00057F0C">
        <w:t xml:space="preserve"> 1 (b)); 2) During the coupling process, according to the established communication routing relationship, </w:t>
      </w:r>
      <w:r w:rsidR="00465C01" w:rsidRPr="00465C01">
        <w:rPr>
          <w:rFonts w:hint="eastAsia"/>
        </w:rPr>
        <w:t>finish</w:t>
      </w:r>
      <w:r w:rsidR="00465C01">
        <w:t xml:space="preserve"> </w:t>
      </w:r>
      <w:r w:rsidRPr="00057F0C">
        <w:t>parallel communication for several variables between component mode</w:t>
      </w:r>
      <w:r w:rsidR="00576B3D">
        <w:t>l</w:t>
      </w:r>
      <w:r w:rsidRPr="00057F0C">
        <w:t xml:space="preserve">s. Because the parallel communication </w:t>
      </w:r>
      <w:r w:rsidR="00576B3D">
        <w:t>routine</w:t>
      </w:r>
      <w:r w:rsidRPr="00057F0C">
        <w:t xml:space="preserve"> can remain unchanged during the frequent coupling </w:t>
      </w:r>
      <w:r w:rsidR="006D70B1" w:rsidRPr="006D70B1">
        <w:rPr>
          <w:rFonts w:hint="eastAsia"/>
        </w:rPr>
        <w:t>procedure</w:t>
      </w:r>
      <w:r w:rsidR="006D70B1">
        <w:t xml:space="preserve"> </w:t>
      </w:r>
      <w:r w:rsidRPr="00057F0C">
        <w:t xml:space="preserve">between </w:t>
      </w:r>
      <w:r w:rsidRPr="00057F0C">
        <w:lastRenderedPageBreak/>
        <w:t>component mode</w:t>
      </w:r>
      <w:r w:rsidR="006D70B1" w:rsidRPr="006D70B1">
        <w:rPr>
          <w:rFonts w:hint="eastAsia"/>
        </w:rPr>
        <w:t>l</w:t>
      </w:r>
      <w:r w:rsidRPr="00057F0C">
        <w:t>s, the parallel communication rout</w:t>
      </w:r>
      <w:r w:rsidR="006D70B1">
        <w:t>ine</w:t>
      </w:r>
      <w:r w:rsidRPr="00057F0C">
        <w:t xml:space="preserve"> between two parallel </w:t>
      </w:r>
      <w:r w:rsidR="00B42089">
        <w:t>decom</w:t>
      </w:r>
      <w:r w:rsidR="00B42089" w:rsidRPr="00B42089">
        <w:rPr>
          <w:rFonts w:hint="eastAsia"/>
        </w:rPr>
        <w:t>position</w:t>
      </w:r>
      <w:r w:rsidR="00B42089">
        <w:t>s</w:t>
      </w:r>
      <w:r w:rsidRPr="00057F0C">
        <w:t xml:space="preserve"> usually only needs to be established once.</w:t>
      </w:r>
    </w:p>
    <w:p w14:paraId="16C94FE8" w14:textId="440B36E5" w:rsidR="00B538D5" w:rsidRDefault="00B538D5" w:rsidP="00A56815">
      <w:pPr>
        <w:spacing w:line="240" w:lineRule="auto"/>
      </w:pPr>
    </w:p>
    <w:p w14:paraId="7D45D132" w14:textId="5A949B27" w:rsidR="00B538D5" w:rsidRDefault="00D45DC1" w:rsidP="00A56815">
      <w:pPr>
        <w:spacing w:line="240" w:lineRule="auto"/>
      </w:pPr>
      <w:r w:rsidRPr="00D45DC1">
        <w:t xml:space="preserve">This paper </w:t>
      </w:r>
      <w:r w:rsidR="006F58AA" w:rsidRPr="006F58AA">
        <w:t>presents a</w:t>
      </w:r>
      <w:r w:rsidRPr="00D45DC1">
        <w:t xml:space="preserve"> new method for quickly establishing </w:t>
      </w:r>
      <w:r w:rsidR="00BD244B" w:rsidRPr="00BD244B">
        <w:t xml:space="preserve">a parallel </w:t>
      </w:r>
      <w:r w:rsidRPr="00D45DC1">
        <w:t>communication rout</w:t>
      </w:r>
      <w:r>
        <w:t>ine</w:t>
      </w:r>
      <w:r w:rsidRPr="00D45DC1">
        <w:t xml:space="preserve">. It does not introduce global communication </w:t>
      </w:r>
      <w:r w:rsidRPr="00990C28">
        <w:rPr>
          <w:rFonts w:hint="eastAsia"/>
        </w:rPr>
        <w:t>and</w:t>
      </w:r>
      <w:r>
        <w:t xml:space="preserve"> </w:t>
      </w:r>
      <w:r w:rsidRPr="00D45DC1">
        <w:t>has</w:t>
      </w:r>
      <w:r>
        <w:t xml:space="preserve"> </w:t>
      </w:r>
      <w:r w:rsidRPr="00D45DC1">
        <w:t>excellent parallel scalability, and the average computational complexity of each process is O ((N / M) * (log (M) + log (N / M))), the average storage complexity is O (N / M), and the average communication complexity is O ((N / M) * log (M)).</w:t>
      </w:r>
    </w:p>
    <w:p w14:paraId="5E17E6B6" w14:textId="77777777" w:rsidR="00057F0C" w:rsidRDefault="00057F0C" w:rsidP="00A56815">
      <w:pPr>
        <w:spacing w:line="240" w:lineRule="auto"/>
      </w:pPr>
    </w:p>
    <w:p w14:paraId="18CE7684" w14:textId="3D7F0C20" w:rsidR="00E56C3C" w:rsidRPr="00D3249C" w:rsidRDefault="00E56C3C" w:rsidP="00D3249C">
      <w:pPr>
        <w:spacing w:line="240" w:lineRule="auto"/>
      </w:pPr>
      <w:r w:rsidRPr="00D3249C">
        <w:t xml:space="preserve">The rest of this paper is organized as follows. We </w:t>
      </w:r>
      <w:r w:rsidR="008F1331" w:rsidRPr="00D80A6F">
        <w:rPr>
          <w:rFonts w:hint="eastAsia"/>
        </w:rPr>
        <w:t>briefly</w:t>
      </w:r>
      <w:r w:rsidR="008F1331">
        <w:t xml:space="preserve"> introduce related work in section 2, </w:t>
      </w:r>
      <w:r w:rsidRPr="00D3249C">
        <w:t xml:space="preserve">introduce the overall design </w:t>
      </w:r>
      <w:r w:rsidR="00735667">
        <w:t xml:space="preserve">and </w:t>
      </w:r>
      <w:r w:rsidR="00735667" w:rsidRPr="00D3249C">
        <w:t xml:space="preserve">describe the implementation of </w:t>
      </w:r>
      <w:r w:rsidR="00735667" w:rsidRPr="0045292A">
        <w:rPr>
          <w:rFonts w:hint="eastAsia"/>
        </w:rPr>
        <w:t>our</w:t>
      </w:r>
      <w:r w:rsidR="00735667">
        <w:t xml:space="preserve"> </w:t>
      </w:r>
      <w:r w:rsidR="00735667" w:rsidRPr="0045292A">
        <w:rPr>
          <w:rFonts w:hint="eastAsia"/>
        </w:rPr>
        <w:t>algorithm</w:t>
      </w:r>
      <w:r w:rsidR="00735667" w:rsidRPr="00D3249C">
        <w:t xml:space="preserve"> </w:t>
      </w:r>
      <w:r w:rsidRPr="00D3249C">
        <w:t xml:space="preserve">in Section </w:t>
      </w:r>
      <w:r w:rsidR="008F1331" w:rsidRPr="00D80A6F">
        <w:rPr>
          <w:rFonts w:hint="eastAsia"/>
        </w:rPr>
        <w:t>3</w:t>
      </w:r>
      <w:r w:rsidRPr="00D3249C">
        <w:t xml:space="preserve">, evaluate </w:t>
      </w:r>
      <w:r w:rsidR="003D1320" w:rsidRPr="0045292A">
        <w:rPr>
          <w:rFonts w:hint="eastAsia"/>
        </w:rPr>
        <w:t>it</w:t>
      </w:r>
      <w:r w:rsidR="003D1320">
        <w:t xml:space="preserve"> </w:t>
      </w:r>
      <w:r w:rsidRPr="00D3249C">
        <w:t>in Section</w:t>
      </w:r>
      <w:r w:rsidR="008F1331">
        <w:t xml:space="preserve"> </w:t>
      </w:r>
      <w:r w:rsidR="00DC172A">
        <w:t>4</w:t>
      </w:r>
      <w:r w:rsidRPr="00D3249C">
        <w:t xml:space="preserve">, briefly summarize this paper and discuss the future work in Section </w:t>
      </w:r>
      <w:r w:rsidR="00DC172A">
        <w:t>5</w:t>
      </w:r>
      <w:r w:rsidRPr="00D3249C">
        <w:t>.</w:t>
      </w:r>
    </w:p>
    <w:p w14:paraId="79B11062" w14:textId="3ACB6FC0" w:rsidR="00E56C3C" w:rsidRDefault="00E56C3C" w:rsidP="00A56815">
      <w:pPr>
        <w:spacing w:line="240" w:lineRule="auto"/>
      </w:pPr>
    </w:p>
    <w:p w14:paraId="298AF6A3" w14:textId="4ACD814F" w:rsidR="00D80A6F" w:rsidRDefault="00D80A6F" w:rsidP="00A56815">
      <w:pPr>
        <w:spacing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2</w:t>
      </w:r>
      <w:r>
        <w:rPr>
          <w:rFonts w:eastAsiaTheme="minorEastAsia"/>
          <w:lang w:eastAsia="zh-CN"/>
        </w:rPr>
        <w:t>. Related work</w:t>
      </w:r>
    </w:p>
    <w:p w14:paraId="5B2BA08A" w14:textId="7108008F" w:rsidR="000B2A4F" w:rsidRDefault="000B2A4F" w:rsidP="000B2A4F">
      <w:pPr>
        <w:spacing w:line="240" w:lineRule="auto"/>
      </w:pPr>
      <w:r w:rsidRPr="00B42089">
        <w:t>At present, couplers responsible for coupling between earth system mode</w:t>
      </w:r>
      <w:r w:rsidRPr="00BD244B">
        <w:rPr>
          <w:rFonts w:hint="eastAsia"/>
        </w:rPr>
        <w:t>l</w:t>
      </w:r>
      <w:r w:rsidRPr="00BD244B">
        <w:t>s</w:t>
      </w:r>
      <w:r w:rsidRPr="00B42089">
        <w:t xml:space="preserve"> such as C-Coupler, OASIS, CPL, etc., have adopted the above two steps to </w:t>
      </w:r>
      <w:r w:rsidRPr="00BD244B">
        <w:rPr>
          <w:rFonts w:hint="eastAsia"/>
        </w:rPr>
        <w:t>establish</w:t>
      </w:r>
      <w:r>
        <w:t xml:space="preserve"> </w:t>
      </w:r>
      <w:r w:rsidRPr="00B42089">
        <w:t>parallel communication</w:t>
      </w:r>
      <w:r>
        <w:t xml:space="preserve"> </w:t>
      </w:r>
      <w:r w:rsidRPr="00BD244B">
        <w:rPr>
          <w:rFonts w:hint="eastAsia"/>
        </w:rPr>
        <w:t>routine</w:t>
      </w:r>
      <w:r w:rsidRPr="00B42089">
        <w:t xml:space="preserve"> between component mode</w:t>
      </w:r>
      <w:r>
        <w:t>l</w:t>
      </w:r>
      <w:r w:rsidRPr="00B42089">
        <w:t xml:space="preserve">s, among which global </w:t>
      </w:r>
      <w:r w:rsidRPr="003A424A">
        <w:rPr>
          <w:rFonts w:hint="eastAsia"/>
        </w:rPr>
        <w:t>communication</w:t>
      </w:r>
      <w:r>
        <w:t xml:space="preserve">s </w:t>
      </w:r>
      <w:r w:rsidRPr="00B42089">
        <w:t xml:space="preserve">are used to </w:t>
      </w:r>
      <w:r w:rsidR="000C53F8" w:rsidRPr="004576B5">
        <w:rPr>
          <w:rFonts w:hint="eastAsia"/>
        </w:rPr>
        <w:t>complete</w:t>
      </w:r>
      <w:r w:rsidR="000C53F8">
        <w:t xml:space="preserve"> </w:t>
      </w:r>
      <w:r>
        <w:t>t</w:t>
      </w:r>
      <w:r w:rsidRPr="00B42089">
        <w:t xml:space="preserve">he </w:t>
      </w:r>
      <w:r w:rsidRPr="003A424A">
        <w:rPr>
          <w:rFonts w:hint="eastAsia"/>
        </w:rPr>
        <w:t>establishment</w:t>
      </w:r>
      <w:r w:rsidRPr="00B42089">
        <w:t xml:space="preserve"> of the routing relationship, that is, a process P in one component mode</w:t>
      </w:r>
      <w:r>
        <w:t>l</w:t>
      </w:r>
      <w:r w:rsidRPr="00B42089">
        <w:t xml:space="preserve"> first obtains the global parallel </w:t>
      </w:r>
      <w:r w:rsidRPr="00BD244B">
        <w:rPr>
          <w:rFonts w:hint="eastAsia"/>
        </w:rPr>
        <w:t>decomposition</w:t>
      </w:r>
      <w:r>
        <w:t xml:space="preserve"> </w:t>
      </w:r>
      <w:r w:rsidRPr="00B42089">
        <w:t>information of all processes R_ALL in another component mode</w:t>
      </w:r>
      <w:r>
        <w:t>l</w:t>
      </w:r>
      <w:r w:rsidRPr="00B42089">
        <w:t>, and then finds</w:t>
      </w:r>
      <w:r>
        <w:t xml:space="preserve"> the intersection of</w:t>
      </w:r>
      <w:r w:rsidRPr="00B42089">
        <w:t xml:space="preserve"> the local parallel </w:t>
      </w:r>
      <w:r w:rsidRPr="00BD244B">
        <w:rPr>
          <w:rFonts w:hint="eastAsia"/>
        </w:rPr>
        <w:t>decomposition</w:t>
      </w:r>
      <w:r w:rsidRPr="00B42089">
        <w:t xml:space="preserve"> of P and </w:t>
      </w:r>
      <w:r>
        <w:t xml:space="preserve">the </w:t>
      </w:r>
      <w:r w:rsidRPr="00B42089">
        <w:t xml:space="preserve">global </w:t>
      </w:r>
      <w:r w:rsidRPr="00BD244B">
        <w:rPr>
          <w:rFonts w:hint="eastAsia"/>
        </w:rPr>
        <w:t>decomposition</w:t>
      </w:r>
      <w:r w:rsidRPr="00B42089">
        <w:t xml:space="preserve"> R_ALL to </w:t>
      </w:r>
      <w:r w:rsidRPr="00990C28">
        <w:rPr>
          <w:rFonts w:hint="eastAsia"/>
        </w:rPr>
        <w:t>establish</w:t>
      </w:r>
      <w:r>
        <w:t xml:space="preserve"> </w:t>
      </w:r>
      <w:r w:rsidRPr="00B42089">
        <w:t>the parallel communication routing relationship. The total number of grid points of a given grid is N, and the number of processes of a component mode</w:t>
      </w:r>
      <w:r>
        <w:t>l</w:t>
      </w:r>
      <w:r w:rsidRPr="00B42089">
        <w:t xml:space="preserve"> is M. The average computational complexity of the global algorithm on each process is O (N), the average storage complexity is O (N), and </w:t>
      </w:r>
      <w:r>
        <w:t>t</w:t>
      </w:r>
      <w:r w:rsidRPr="00B42089">
        <w:t xml:space="preserve">his algorithm will introduce global communication with complexity even O (NM). Therefore, </w:t>
      </w:r>
      <w:r w:rsidRPr="00CF058A">
        <w:rPr>
          <w:rFonts w:hint="eastAsia"/>
        </w:rPr>
        <w:t>global</w:t>
      </w:r>
      <w:r>
        <w:t xml:space="preserve"> </w:t>
      </w:r>
      <w:r w:rsidRPr="00CF058A">
        <w:rPr>
          <w:rFonts w:hint="eastAsia"/>
        </w:rPr>
        <w:t>communication</w:t>
      </w:r>
      <w:r>
        <w:t xml:space="preserve"> </w:t>
      </w:r>
      <w:r w:rsidRPr="00B42089">
        <w:t xml:space="preserve">algorithm is time-consuming and does not have parallel scalability. Especially when the </w:t>
      </w:r>
      <w:r w:rsidRPr="00CF058A">
        <w:rPr>
          <w:rFonts w:hint="eastAsia"/>
        </w:rPr>
        <w:t>model</w:t>
      </w:r>
      <w:r>
        <w:t xml:space="preserve"> </w:t>
      </w:r>
      <w:r w:rsidRPr="00B42089">
        <w:t xml:space="preserve">grid has a high resolution </w:t>
      </w:r>
      <w:r w:rsidRPr="00CF058A">
        <w:rPr>
          <w:rFonts w:hint="eastAsia"/>
        </w:rPr>
        <w:t>as</w:t>
      </w:r>
      <w:r>
        <w:t xml:space="preserve"> well as </w:t>
      </w:r>
      <w:r w:rsidRPr="00B42089">
        <w:t xml:space="preserve">a large number of grid points, the algorithm will seriously cause the </w:t>
      </w:r>
      <w:r>
        <w:t xml:space="preserve">coupled </w:t>
      </w:r>
      <w:r w:rsidRPr="00B42089">
        <w:t>mode</w:t>
      </w:r>
      <w:r w:rsidRPr="00990C28">
        <w:rPr>
          <w:rFonts w:hint="eastAsia"/>
        </w:rPr>
        <w:t>l</w:t>
      </w:r>
      <w:r w:rsidRPr="00B42089">
        <w:t xml:space="preserve"> to start slowly.</w:t>
      </w:r>
    </w:p>
    <w:p w14:paraId="3D89D687" w14:textId="77777777" w:rsidR="00D80A6F" w:rsidRDefault="00D80A6F" w:rsidP="00A56815">
      <w:pPr>
        <w:spacing w:line="240" w:lineRule="auto"/>
      </w:pPr>
    </w:p>
    <w:p w14:paraId="5C447ABD" w14:textId="6C43993E" w:rsidR="00803376" w:rsidRDefault="00A25A49" w:rsidP="00A56815">
      <w:pPr>
        <w:spacing w:line="240" w:lineRule="auto"/>
      </w:pPr>
      <w:r>
        <w:t xml:space="preserve">3. </w:t>
      </w:r>
      <w:r w:rsidR="00803376" w:rsidRPr="00E0346F">
        <w:t>Overall design</w:t>
      </w:r>
    </w:p>
    <w:p w14:paraId="09A25BDF" w14:textId="76ED2F71" w:rsidR="00371AB6" w:rsidRDefault="003F050C" w:rsidP="00371AB6">
      <w:pPr>
        <w:spacing w:line="240" w:lineRule="auto"/>
      </w:pPr>
      <w:r>
        <w:t xml:space="preserve">In this part, we </w:t>
      </w:r>
      <w:r w:rsidRPr="003F050C">
        <w:rPr>
          <w:rFonts w:hint="eastAsia"/>
        </w:rPr>
        <w:t>introduce</w:t>
      </w:r>
      <w:r>
        <w:t xml:space="preserve"> our</w:t>
      </w:r>
      <w:r w:rsidR="00371AB6">
        <w:t xml:space="preserve"> method for quickly establish</w:t>
      </w:r>
      <w:r>
        <w:t>ing</w:t>
      </w:r>
      <w:r w:rsidR="00371AB6">
        <w:t xml:space="preserve"> a parallel communication relationship from the sender </w:t>
      </w:r>
      <w:r w:rsidR="00CB0D34" w:rsidRPr="00CB0D34">
        <w:rPr>
          <w:rFonts w:hint="eastAsia"/>
        </w:rPr>
        <w:t>decomposition</w:t>
      </w:r>
      <w:r w:rsidR="00371AB6">
        <w:t xml:space="preserve">(the </w:t>
      </w:r>
      <w:r w:rsidR="00AC41EB">
        <w:t>source component model</w:t>
      </w:r>
      <w:r w:rsidR="00371AB6">
        <w:t xml:space="preserve"> </w:t>
      </w:r>
      <w:r>
        <w:t xml:space="preserve">or the source internal process of a component model </w:t>
      </w:r>
      <w:r w:rsidR="00371AB6">
        <w:t xml:space="preserve">of the </w:t>
      </w:r>
      <w:r w:rsidR="00AC41EB">
        <w:t>coupling</w:t>
      </w:r>
      <w:r w:rsidR="00371AB6">
        <w:t xml:space="preserve"> variable) to the receiver</w:t>
      </w:r>
      <w:r w:rsidR="00CB0D34">
        <w:t xml:space="preserve"> </w:t>
      </w:r>
      <w:r w:rsidR="00CB0D34" w:rsidRPr="00CB0D34">
        <w:rPr>
          <w:rFonts w:hint="eastAsia"/>
        </w:rPr>
        <w:t>decomposition</w:t>
      </w:r>
      <w:r w:rsidR="00371AB6">
        <w:t xml:space="preserve"> (the </w:t>
      </w:r>
      <w:r w:rsidR="00AC41EB">
        <w:t>destination</w:t>
      </w:r>
      <w:r w:rsidR="00371AB6">
        <w:t xml:space="preserve"> </w:t>
      </w:r>
      <w:r w:rsidR="00AC41EB">
        <w:t xml:space="preserve">component model </w:t>
      </w:r>
      <w:r>
        <w:t xml:space="preserve">or the </w:t>
      </w:r>
      <w:r w:rsidRPr="003F050C">
        <w:rPr>
          <w:rFonts w:hint="eastAsia"/>
        </w:rPr>
        <w:t>destination</w:t>
      </w:r>
      <w:r>
        <w:t xml:space="preserve"> internal process of a component model </w:t>
      </w:r>
      <w:r w:rsidR="00AC41EB">
        <w:t>of the coupling</w:t>
      </w:r>
      <w:r w:rsidR="00371AB6">
        <w:t xml:space="preserve"> variable). </w:t>
      </w:r>
      <w:r w:rsidR="00454345" w:rsidRPr="00454345">
        <w:t>Because the global index</w:t>
      </w:r>
      <w:r w:rsidR="00AA5EED">
        <w:t>es</w:t>
      </w:r>
      <w:r w:rsidR="00454345" w:rsidRPr="00454345">
        <w:t xml:space="preserve"> processed by previous </w:t>
      </w:r>
      <w:r w:rsidR="00CF058A">
        <w:t xml:space="preserve">global communication </w:t>
      </w:r>
      <w:r w:rsidR="00454345" w:rsidRPr="00454345">
        <w:t xml:space="preserve">algorithms </w:t>
      </w:r>
      <w:r w:rsidR="00AA5EED">
        <w:t>are</w:t>
      </w:r>
      <w:r w:rsidR="00454345" w:rsidRPr="00454345">
        <w:t xml:space="preserve"> in unordered state, </w:t>
      </w:r>
      <w:r w:rsidR="00A25594">
        <w:t>they</w:t>
      </w:r>
      <w:r w:rsidR="00454345" w:rsidRPr="00454345">
        <w:t xml:space="preserve"> ha</w:t>
      </w:r>
      <w:r w:rsidR="00F90D05">
        <w:t>d</w:t>
      </w:r>
      <w:r w:rsidR="00454345" w:rsidRPr="00454345">
        <w:t xml:space="preserve"> to use global communication to obtain the global grid data, resulting in high communication complexity. By sorting the global index</w:t>
      </w:r>
      <w:r w:rsidR="00430BE6">
        <w:t>es</w:t>
      </w:r>
      <w:r w:rsidR="00454345" w:rsidRPr="00454345">
        <w:t xml:space="preserve"> according to the idea of merge sorting, </w:t>
      </w:r>
      <w:r w:rsidR="00430BE6">
        <w:t>our</w:t>
      </w:r>
      <w:r w:rsidR="00454345" w:rsidRPr="00454345">
        <w:t xml:space="preserve"> algorithm makes the global </w:t>
      </w:r>
      <w:r w:rsidR="00AA5EED" w:rsidRPr="00AA5EED">
        <w:t>indexes</w:t>
      </w:r>
      <w:r w:rsidR="00AA5EED" w:rsidRPr="00454345">
        <w:t xml:space="preserve"> </w:t>
      </w:r>
      <w:r w:rsidR="00454345" w:rsidRPr="00454345">
        <w:t>orderly and avoids global communication.</w:t>
      </w:r>
      <w:r w:rsidR="00454345">
        <w:t xml:space="preserve"> </w:t>
      </w:r>
      <w:r w:rsidR="00371AB6">
        <w:t>In the communication relationship</w:t>
      </w:r>
      <w:r w:rsidR="00845B97">
        <w:t xml:space="preserve"> </w:t>
      </w:r>
      <w:r w:rsidR="00845B97" w:rsidRPr="00845B97">
        <w:t>establishment</w:t>
      </w:r>
      <w:r w:rsidR="00845B97">
        <w:t xml:space="preserve"> </w:t>
      </w:r>
      <w:r w:rsidR="00845B97" w:rsidRPr="00845B97">
        <w:t>procedure</w:t>
      </w:r>
      <w:r w:rsidR="00371AB6">
        <w:t xml:space="preserve">, each process of the </w:t>
      </w:r>
      <w:r w:rsidR="00C65DA7">
        <w:t>sender</w:t>
      </w:r>
      <w:r w:rsidR="009559A9">
        <w:t xml:space="preserve"> </w:t>
      </w:r>
      <w:r w:rsidR="00371AB6">
        <w:t xml:space="preserve">and the </w:t>
      </w:r>
      <w:r w:rsidR="00A20C78" w:rsidRPr="00A20C78">
        <w:t>receiver</w:t>
      </w:r>
      <w:r w:rsidR="00371AB6">
        <w:t xml:space="preserve"> sequentially executes each </w:t>
      </w:r>
      <w:r w:rsidR="001F5F55">
        <w:t>subroutine</w:t>
      </w:r>
      <w:r w:rsidR="000D6442" w:rsidRPr="006456A1">
        <w:rPr>
          <w:rFonts w:hint="eastAsia"/>
        </w:rPr>
        <w:t>:</w:t>
      </w:r>
    </w:p>
    <w:p w14:paraId="34AB2C37" w14:textId="7E586822" w:rsidR="00371AB6" w:rsidRDefault="00371AB6" w:rsidP="00371AB6">
      <w:pPr>
        <w:spacing w:line="240" w:lineRule="auto"/>
      </w:pPr>
      <w:r>
        <w:t xml:space="preserve">1) Initialize </w:t>
      </w:r>
      <w:r w:rsidR="002E4F9C">
        <w:t>module</w:t>
      </w:r>
      <w:r>
        <w:t>;</w:t>
      </w:r>
    </w:p>
    <w:p w14:paraId="25CC0848" w14:textId="3200519A" w:rsidR="00371AB6" w:rsidRDefault="00371AB6" w:rsidP="00371AB6">
      <w:pPr>
        <w:spacing w:line="240" w:lineRule="auto"/>
      </w:pPr>
      <w:r>
        <w:t xml:space="preserve">2) Parallel sorting module based on </w:t>
      </w:r>
      <w:r w:rsidR="009109D0">
        <w:t xml:space="preserve">the </w:t>
      </w:r>
      <w:r>
        <w:t>global index of grid points;</w:t>
      </w:r>
    </w:p>
    <w:p w14:paraId="1F6684E1" w14:textId="63D2A7FF" w:rsidR="00371AB6" w:rsidRDefault="00371AB6" w:rsidP="00371AB6">
      <w:pPr>
        <w:spacing w:line="240" w:lineRule="auto"/>
      </w:pPr>
      <w:r>
        <w:t xml:space="preserve">3) </w:t>
      </w:r>
      <w:r w:rsidR="00E01B9D">
        <w:t xml:space="preserve">Parallel mapping relationship </w:t>
      </w:r>
      <w:r w:rsidR="00E01B9D" w:rsidRPr="00E01B9D">
        <w:rPr>
          <w:rFonts w:hint="eastAsia"/>
        </w:rPr>
        <w:t>establishment</w:t>
      </w:r>
      <w:r w:rsidR="00E01B9D">
        <w:t xml:space="preserve"> </w:t>
      </w:r>
      <w:r w:rsidR="00E01B9D" w:rsidRPr="00E01B9D">
        <w:rPr>
          <w:rFonts w:hint="eastAsia"/>
        </w:rPr>
        <w:t>module</w:t>
      </w:r>
      <w:r w:rsidR="00E01B9D">
        <w:t>;</w:t>
      </w:r>
    </w:p>
    <w:p w14:paraId="3B047398" w14:textId="77777777" w:rsidR="00371AB6" w:rsidRDefault="00371AB6" w:rsidP="00371AB6">
      <w:pPr>
        <w:spacing w:line="240" w:lineRule="auto"/>
      </w:pPr>
      <w:r>
        <w:t>4) Parallel sorting module based on process number;</w:t>
      </w:r>
    </w:p>
    <w:p w14:paraId="65E471F4" w14:textId="0DF60CCC" w:rsidR="0011729B" w:rsidRDefault="00371AB6" w:rsidP="00371AB6">
      <w:pPr>
        <w:spacing w:line="240" w:lineRule="auto"/>
      </w:pPr>
      <w:r>
        <w:t>5) Parallel communication routing relationship generation module.</w:t>
      </w:r>
    </w:p>
    <w:p w14:paraId="689C6743" w14:textId="533270BF" w:rsidR="00A25A49" w:rsidRDefault="00A25A49" w:rsidP="00371AB6">
      <w:pPr>
        <w:spacing w:line="240" w:lineRule="auto"/>
      </w:pPr>
    </w:p>
    <w:p w14:paraId="61984631" w14:textId="3C4DCB14" w:rsidR="00A25A49" w:rsidRPr="00A25A49" w:rsidRDefault="00A25A49" w:rsidP="00A25A49">
      <w:pPr>
        <w:spacing w:line="240" w:lineRule="auto"/>
      </w:pPr>
      <w:r w:rsidRPr="00A25A49">
        <w:rPr>
          <w:rFonts w:hint="eastAsia"/>
        </w:rPr>
        <w:t>3</w:t>
      </w:r>
      <w:r w:rsidRPr="00A25A49">
        <w:t>.1 Initialization module</w:t>
      </w:r>
    </w:p>
    <w:p w14:paraId="72FCF49A" w14:textId="08E9A020" w:rsidR="00A25A49" w:rsidRPr="006B5CDF" w:rsidRDefault="00A25A49" w:rsidP="00A25A49">
      <w:pPr>
        <w:spacing w:line="240" w:lineRule="auto"/>
      </w:pPr>
      <w:r w:rsidRPr="00A25A49">
        <w:lastRenderedPageBreak/>
        <w:t>This module first establishes</w:t>
      </w:r>
      <w:r w:rsidR="00643E80">
        <w:t xml:space="preserve"> </w:t>
      </w:r>
      <w:r w:rsidR="00643E80" w:rsidRPr="00643E80">
        <w:t>the same grid point index</w:t>
      </w:r>
      <w:r w:rsidR="00643E80" w:rsidRPr="00643E80">
        <w:rPr>
          <w:rFonts w:hint="eastAsia"/>
        </w:rPr>
        <w:t>es</w:t>
      </w:r>
      <w:r w:rsidR="00643E80" w:rsidRPr="00643E80">
        <w:t xml:space="preserve"> for the sender and receiver processes,</w:t>
      </w:r>
      <w:r w:rsidRPr="00A25A49">
        <w:t xml:space="preserve"> </w:t>
      </w:r>
      <w:r w:rsidR="00643E80">
        <w:t xml:space="preserve">different grid point has different global index, while the same grid has the same global index both in sender and receiver processes, then establishes </w:t>
      </w:r>
      <w:r w:rsidRPr="00A25A49">
        <w:t xml:space="preserve">the </w:t>
      </w:r>
      <w:r w:rsidR="0056457F">
        <w:t xml:space="preserve">relationship </w:t>
      </w:r>
      <w:r w:rsidR="00B51A35">
        <w:t xml:space="preserve">between </w:t>
      </w:r>
      <w:r w:rsidR="006A1278" w:rsidRPr="006A1278">
        <w:t xml:space="preserve">the </w:t>
      </w:r>
      <w:r w:rsidR="00B51A35" w:rsidRPr="00A25A49">
        <w:t>global index</w:t>
      </w:r>
      <w:r w:rsidR="00B51A35">
        <w:t xml:space="preserve"> and local index</w:t>
      </w:r>
      <w:r w:rsidR="00B51A35" w:rsidRPr="00A25A49">
        <w:t xml:space="preserve"> </w:t>
      </w:r>
      <w:r w:rsidRPr="00A25A49">
        <w:t>of grid points for the sender and receiver</w:t>
      </w:r>
      <w:r w:rsidR="006D05C4">
        <w:t xml:space="preserve"> processes</w:t>
      </w:r>
      <w:r w:rsidRPr="00A25A49">
        <w:t xml:space="preserve">. Based on the grid point global index, each process builds a grid point local-global mapping table, where each item in the table is a triplet &lt; global index, process </w:t>
      </w:r>
      <w:r w:rsidR="00316CAC">
        <w:t>id</w:t>
      </w:r>
      <w:r w:rsidRPr="00A25A49">
        <w:t xml:space="preserve">, local index&gt;. </w:t>
      </w:r>
      <w:r w:rsidR="00577A6F">
        <w:t>Fig</w:t>
      </w:r>
      <w:r w:rsidRPr="00A25A49">
        <w:t xml:space="preserve">. 2 and </w:t>
      </w:r>
      <w:r w:rsidR="00577A6F">
        <w:t>Fig</w:t>
      </w:r>
      <w:r w:rsidRPr="00A25A49">
        <w:t>. 3 respectively show the local-global mapping tables of the grid points in F</w:t>
      </w:r>
      <w:r w:rsidR="00D90399">
        <w:t>ig</w:t>
      </w:r>
      <w:r w:rsidRPr="00A25A49">
        <w:t>. 1 (a) and F</w:t>
      </w:r>
      <w:r w:rsidR="00D90399">
        <w:t>ig</w:t>
      </w:r>
      <w:r w:rsidRPr="00A25A49">
        <w:t>. 1 (b).</w:t>
      </w:r>
      <w:r w:rsidRPr="006B5CDF">
        <w:t xml:space="preserve"> 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A25A49" w14:paraId="76D80C14" w14:textId="77777777" w:rsidTr="005767B7">
        <w:trPr>
          <w:jc w:val="center"/>
        </w:trPr>
        <w:tc>
          <w:tcPr>
            <w:tcW w:w="1129" w:type="dxa"/>
            <w:vAlign w:val="center"/>
          </w:tcPr>
          <w:p w14:paraId="6D409FDE" w14:textId="09392854" w:rsidR="00A25A49" w:rsidRPr="00E06720" w:rsidRDefault="00A25A49" w:rsidP="008531E1">
            <w:pPr>
              <w:spacing w:line="240" w:lineRule="auto"/>
              <w:jc w:val="center"/>
            </w:pPr>
            <w:r w:rsidRPr="00E06720">
              <w:t>process id</w:t>
            </w:r>
          </w:p>
        </w:tc>
        <w:tc>
          <w:tcPr>
            <w:tcW w:w="7167" w:type="dxa"/>
            <w:vAlign w:val="center"/>
          </w:tcPr>
          <w:p w14:paraId="63420574" w14:textId="6F8FE8E3" w:rsidR="00A25A49" w:rsidRPr="00E06720" w:rsidRDefault="00A25A49" w:rsidP="008531E1">
            <w:pPr>
              <w:spacing w:line="240" w:lineRule="auto"/>
              <w:jc w:val="center"/>
            </w:pPr>
            <w:r w:rsidRPr="00E06720">
              <w:t>Grid Point Local-Global Mapping Table</w:t>
            </w:r>
          </w:p>
        </w:tc>
      </w:tr>
      <w:tr w:rsidR="00A25A49" w14:paraId="41DC91D0" w14:textId="77777777" w:rsidTr="005767B7">
        <w:trPr>
          <w:jc w:val="center"/>
        </w:trPr>
        <w:tc>
          <w:tcPr>
            <w:tcW w:w="1129" w:type="dxa"/>
            <w:vAlign w:val="center"/>
          </w:tcPr>
          <w:p w14:paraId="59544C68" w14:textId="5D3F8D6A" w:rsidR="00A25A49" w:rsidRPr="006014EA" w:rsidRDefault="006014EA" w:rsidP="005E5BEC">
            <w:pPr>
              <w:spacing w:line="240" w:lineRule="auto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7167" w:type="dxa"/>
            <w:vAlign w:val="center"/>
          </w:tcPr>
          <w:p w14:paraId="1204166A" w14:textId="77777777" w:rsidR="00A25A49" w:rsidRPr="00E06720" w:rsidRDefault="00A25A49" w:rsidP="005E5BEC">
            <w:pPr>
              <w:spacing w:line="240" w:lineRule="auto"/>
            </w:pPr>
            <w:r w:rsidRPr="00E06720">
              <w:rPr>
                <w:rFonts w:hint="eastAsia"/>
              </w:rPr>
              <w:t>&lt;</w:t>
            </w:r>
            <w:r w:rsidRPr="00E06720">
              <w:t xml:space="preserve">0,0,0&gt;,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1,0,1&gt;,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2,0,2&gt;,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3,0,3&gt;,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8,0,4&gt;,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9,0,5&gt;,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10,0,6&gt;,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11,0,7&gt;,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16,0,8&gt;,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17,0,9&gt;,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18,0,10&gt;,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19,0,11&gt;,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24,0,12&gt;,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25,0,13&gt;,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26,0,14&gt;, </w:t>
            </w:r>
            <w:r w:rsidRPr="00E06720">
              <w:rPr>
                <w:rFonts w:hint="eastAsia"/>
              </w:rPr>
              <w:t>&lt;</w:t>
            </w:r>
            <w:r w:rsidRPr="00E06720">
              <w:t>27,0,15&gt;</w:t>
            </w:r>
          </w:p>
        </w:tc>
      </w:tr>
      <w:tr w:rsidR="00A25A49" w14:paraId="5C27E9A4" w14:textId="77777777" w:rsidTr="005767B7">
        <w:trPr>
          <w:jc w:val="center"/>
        </w:trPr>
        <w:tc>
          <w:tcPr>
            <w:tcW w:w="1129" w:type="dxa"/>
            <w:vAlign w:val="center"/>
          </w:tcPr>
          <w:p w14:paraId="45D29FF8" w14:textId="15717F90" w:rsidR="00A25A49" w:rsidRPr="00E06720" w:rsidRDefault="006014EA" w:rsidP="005E5BEC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1</w:t>
            </w:r>
          </w:p>
        </w:tc>
        <w:tc>
          <w:tcPr>
            <w:tcW w:w="7167" w:type="dxa"/>
            <w:vAlign w:val="center"/>
          </w:tcPr>
          <w:p w14:paraId="3C4FCAE8" w14:textId="77777777" w:rsidR="00A25A49" w:rsidRPr="00E06720" w:rsidRDefault="00A25A49" w:rsidP="005E5BEC">
            <w:pPr>
              <w:spacing w:line="240" w:lineRule="auto"/>
            </w:pPr>
            <w:r w:rsidRPr="00E06720">
              <w:rPr>
                <w:rFonts w:hint="eastAsia"/>
              </w:rPr>
              <w:t>&lt;</w:t>
            </w:r>
            <w:r w:rsidRPr="00E06720">
              <w:t xml:space="preserve">4,1,0&gt;,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5,1,1&gt;,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6,1,2&gt;,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7,1,3&gt;,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12,1,4&gt;,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13,1,5&gt;,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14,1,6&gt;,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15,1,7&gt;,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20,1,8&gt;,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21,1,9&gt;,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22,1,10&gt;,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23,1,11&gt;,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28,1,12&gt;,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29,1,13&gt;,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30,1,14&gt;, </w:t>
            </w:r>
            <w:r w:rsidRPr="00E06720">
              <w:rPr>
                <w:rFonts w:hint="eastAsia"/>
              </w:rPr>
              <w:t>&lt;</w:t>
            </w:r>
            <w:r w:rsidRPr="00E06720">
              <w:t>31,1,15&gt;</w:t>
            </w:r>
          </w:p>
        </w:tc>
      </w:tr>
      <w:tr w:rsidR="00A25A49" w14:paraId="132C7762" w14:textId="77777777" w:rsidTr="005767B7">
        <w:trPr>
          <w:jc w:val="center"/>
        </w:trPr>
        <w:tc>
          <w:tcPr>
            <w:tcW w:w="1129" w:type="dxa"/>
            <w:vAlign w:val="center"/>
          </w:tcPr>
          <w:p w14:paraId="023B1DBC" w14:textId="3E3769BD" w:rsidR="00A25A49" w:rsidRPr="00E06720" w:rsidRDefault="006014EA" w:rsidP="005E5BEC">
            <w:pPr>
              <w:spacing w:line="240" w:lineRule="auto"/>
            </w:pPr>
            <w:r>
              <w:t>P</w:t>
            </w:r>
            <w:r w:rsidR="00A25A49" w:rsidRPr="006014EA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67" w:type="dxa"/>
            <w:vAlign w:val="center"/>
          </w:tcPr>
          <w:p w14:paraId="30F07104" w14:textId="77777777" w:rsidR="00A25A49" w:rsidRPr="00E06720" w:rsidRDefault="00A25A49" w:rsidP="005E5BEC">
            <w:pPr>
              <w:spacing w:line="240" w:lineRule="auto"/>
            </w:pPr>
            <w:r w:rsidRPr="00E06720">
              <w:rPr>
                <w:rFonts w:hint="eastAsia"/>
              </w:rPr>
              <w:t>&lt;</w:t>
            </w:r>
            <w:r w:rsidRPr="00E06720">
              <w:t xml:space="preserve">32,2,0&gt;,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33,2,1&gt;,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34,2,2&gt;,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35,2,3&gt;,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40,2,4&gt;,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41,2,5&gt;,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42,2,6&gt;,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43,2,7&gt;,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48,2,8&gt;,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49,2,9&gt;,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50,2,10&gt;,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51,2,11&gt;,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56,2,12&gt;,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57,2,13&gt;,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58,2,14&gt;, </w:t>
            </w:r>
            <w:r w:rsidRPr="00E06720">
              <w:rPr>
                <w:rFonts w:hint="eastAsia"/>
              </w:rPr>
              <w:t>&lt;</w:t>
            </w:r>
            <w:r w:rsidRPr="00E06720">
              <w:t>59,2,15&gt;</w:t>
            </w:r>
          </w:p>
        </w:tc>
      </w:tr>
      <w:tr w:rsidR="00A25A49" w14:paraId="45E74A44" w14:textId="77777777" w:rsidTr="005767B7">
        <w:trPr>
          <w:jc w:val="center"/>
        </w:trPr>
        <w:tc>
          <w:tcPr>
            <w:tcW w:w="1129" w:type="dxa"/>
            <w:vAlign w:val="center"/>
          </w:tcPr>
          <w:p w14:paraId="2BEC9550" w14:textId="2701BEC9" w:rsidR="00A25A49" w:rsidRPr="006014EA" w:rsidRDefault="006014EA" w:rsidP="005E5BEC">
            <w:pPr>
              <w:spacing w:line="240" w:lineRule="auto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167" w:type="dxa"/>
            <w:vAlign w:val="center"/>
          </w:tcPr>
          <w:p w14:paraId="2E28E612" w14:textId="1909BD0D" w:rsidR="00A25A49" w:rsidRPr="00E06720" w:rsidRDefault="005E5BEC" w:rsidP="005E5BEC">
            <w:pPr>
              <w:spacing w:line="240" w:lineRule="auto"/>
            </w:pPr>
            <w:r w:rsidRPr="00E06720">
              <w:t>&lt;</w:t>
            </w:r>
            <w:r w:rsidR="00A25A49" w:rsidRPr="00E06720">
              <w:t xml:space="preserve">36,3,0&gt;, </w:t>
            </w:r>
            <w:r w:rsidR="00A25A49" w:rsidRPr="00E06720">
              <w:rPr>
                <w:rFonts w:hint="eastAsia"/>
              </w:rPr>
              <w:t>&lt;</w:t>
            </w:r>
            <w:r w:rsidR="00A25A49" w:rsidRPr="00E06720">
              <w:t xml:space="preserve">37,3,1&gt;, </w:t>
            </w:r>
            <w:r w:rsidR="00A25A49" w:rsidRPr="00E06720">
              <w:rPr>
                <w:rFonts w:hint="eastAsia"/>
              </w:rPr>
              <w:t>&lt;</w:t>
            </w:r>
            <w:r w:rsidR="00A25A49" w:rsidRPr="00E06720">
              <w:t xml:space="preserve">38,3,2&gt;, </w:t>
            </w:r>
            <w:r w:rsidR="00A25A49" w:rsidRPr="00E06720">
              <w:rPr>
                <w:rFonts w:hint="eastAsia"/>
              </w:rPr>
              <w:t>&lt;</w:t>
            </w:r>
            <w:r w:rsidR="00A25A49" w:rsidRPr="00E06720">
              <w:t xml:space="preserve">39,3,3&gt;, </w:t>
            </w:r>
            <w:r w:rsidR="00A25A49" w:rsidRPr="00E06720">
              <w:rPr>
                <w:rFonts w:hint="eastAsia"/>
              </w:rPr>
              <w:t>&lt;</w:t>
            </w:r>
            <w:r w:rsidR="00A25A49" w:rsidRPr="00E06720">
              <w:t xml:space="preserve">44,3,4&gt;, </w:t>
            </w:r>
            <w:r w:rsidR="00A25A49" w:rsidRPr="00E06720">
              <w:rPr>
                <w:rFonts w:hint="eastAsia"/>
              </w:rPr>
              <w:t>&lt;</w:t>
            </w:r>
            <w:r w:rsidR="00A25A49" w:rsidRPr="00E06720">
              <w:t xml:space="preserve">45,3,5&gt;, </w:t>
            </w:r>
            <w:r w:rsidR="00A25A49" w:rsidRPr="00E06720">
              <w:rPr>
                <w:rFonts w:hint="eastAsia"/>
              </w:rPr>
              <w:t>&lt;</w:t>
            </w:r>
            <w:r w:rsidR="00A25A49" w:rsidRPr="00E06720">
              <w:t xml:space="preserve">46,3,6&gt;, </w:t>
            </w:r>
            <w:r w:rsidR="00A25A49" w:rsidRPr="00E06720">
              <w:rPr>
                <w:rFonts w:hint="eastAsia"/>
              </w:rPr>
              <w:t>&lt;</w:t>
            </w:r>
            <w:r w:rsidR="00A25A49" w:rsidRPr="00E06720">
              <w:t xml:space="preserve">47,3,7&gt;, </w:t>
            </w:r>
          </w:p>
          <w:p w14:paraId="720F095E" w14:textId="77777777" w:rsidR="00A25A49" w:rsidRPr="00E06720" w:rsidRDefault="00A25A49" w:rsidP="005E5BEC">
            <w:pPr>
              <w:spacing w:line="240" w:lineRule="auto"/>
            </w:pPr>
            <w:r w:rsidRPr="00E06720">
              <w:rPr>
                <w:rFonts w:hint="eastAsia"/>
              </w:rPr>
              <w:t>&lt;</w:t>
            </w:r>
            <w:r w:rsidRPr="00E06720">
              <w:t xml:space="preserve">52,3,8&gt;,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53,3,9&gt;,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54,3,10&gt;,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55,3,11&gt;,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60,3,12&gt;,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61,3,13&gt;, </w:t>
            </w:r>
            <w:r w:rsidRPr="00E06720">
              <w:rPr>
                <w:rFonts w:hint="eastAsia"/>
              </w:rPr>
              <w:t>&lt;</w:t>
            </w:r>
            <w:r w:rsidRPr="00E06720">
              <w:t xml:space="preserve">62,3,14&gt;, </w:t>
            </w:r>
            <w:r w:rsidRPr="00E06720">
              <w:rPr>
                <w:rFonts w:hint="eastAsia"/>
              </w:rPr>
              <w:t>&lt;</w:t>
            </w:r>
            <w:r w:rsidRPr="00E06720">
              <w:t>63,3,15&gt;</w:t>
            </w:r>
          </w:p>
        </w:tc>
      </w:tr>
    </w:tbl>
    <w:p w14:paraId="511C2F72" w14:textId="147D5F78" w:rsidR="00A25A49" w:rsidRDefault="003D260F" w:rsidP="00C06756">
      <w:pPr>
        <w:spacing w:line="240" w:lineRule="auto"/>
      </w:pPr>
      <w:r>
        <w:t xml:space="preserve">Fig. </w:t>
      </w:r>
      <w:r w:rsidR="00A25A49">
        <w:rPr>
          <w:rFonts w:hint="eastAsia"/>
        </w:rPr>
        <w:t xml:space="preserve">2 </w:t>
      </w:r>
      <w:r w:rsidRPr="003D260F">
        <w:t xml:space="preserve">After the initialization </w:t>
      </w:r>
      <w:r>
        <w:t>module</w:t>
      </w:r>
      <w:r w:rsidRPr="003D260F">
        <w:t xml:space="preserve">, the grid point local-global mapping table </w:t>
      </w:r>
      <w:r w:rsidR="00181FB3">
        <w:t>is established</w:t>
      </w:r>
      <w:r w:rsidRPr="003D260F">
        <w:t xml:space="preserve"> in parallel </w:t>
      </w:r>
      <w:r w:rsidR="00180923">
        <w:t xml:space="preserve">based on </w:t>
      </w:r>
      <w:r w:rsidR="00180923" w:rsidRPr="00C06756">
        <w:rPr>
          <w:rFonts w:hint="eastAsia"/>
        </w:rPr>
        <w:t>parallel</w:t>
      </w:r>
      <w:r w:rsidR="00180923">
        <w:t xml:space="preserve"> </w:t>
      </w:r>
      <w:r w:rsidR="00180923" w:rsidRPr="00C06756">
        <w:rPr>
          <w:rFonts w:hint="eastAsia"/>
        </w:rPr>
        <w:t>decomposition</w:t>
      </w:r>
      <w:r w:rsidR="00180923">
        <w:t xml:space="preserve"> </w:t>
      </w:r>
      <w:r w:rsidR="00180923" w:rsidRPr="00C06756">
        <w:rPr>
          <w:rFonts w:hint="eastAsia"/>
        </w:rPr>
        <w:t>in</w:t>
      </w:r>
      <w:r w:rsidRPr="003D260F">
        <w:t xml:space="preserve"> Fig</w:t>
      </w:r>
      <w:r w:rsidR="00180923">
        <w:t>.</w:t>
      </w:r>
      <w:r w:rsidRPr="003D260F">
        <w:t xml:space="preserve"> 1 (a), where the global index of the grid points is 0 ~ 63, and the index is </w:t>
      </w:r>
      <w:r w:rsidR="00D23060">
        <w:t>i</w:t>
      </w:r>
      <w:r w:rsidR="00C06756" w:rsidRPr="003D260F">
        <w:t>ncrease</w:t>
      </w:r>
      <w:r w:rsidR="00C06756">
        <w:t>d</w:t>
      </w:r>
      <w:r w:rsidR="00C06756" w:rsidRPr="003D260F">
        <w:t xml:space="preserve"> one by one </w:t>
      </w:r>
      <w:r w:rsidRPr="003D260F">
        <w:t>from left to right and top to bottom according to the grid point position</w:t>
      </w:r>
      <w:r w:rsidR="00C06756">
        <w:t>.</w:t>
      </w:r>
    </w:p>
    <w:p w14:paraId="252E14DC" w14:textId="73E301C1" w:rsidR="00C06756" w:rsidRDefault="00C06756" w:rsidP="00C06756">
      <w:pPr>
        <w:spacing w:line="240" w:lineRule="auto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6D64CF" w14:paraId="06FC6655" w14:textId="77777777" w:rsidTr="005767B7">
        <w:trPr>
          <w:jc w:val="center"/>
        </w:trPr>
        <w:tc>
          <w:tcPr>
            <w:tcW w:w="1129" w:type="dxa"/>
            <w:vAlign w:val="center"/>
          </w:tcPr>
          <w:p w14:paraId="51F87531" w14:textId="187E1FCD" w:rsidR="006D64CF" w:rsidRDefault="006D64CF" w:rsidP="008531E1">
            <w:pPr>
              <w:spacing w:line="240" w:lineRule="auto"/>
              <w:jc w:val="center"/>
            </w:pPr>
            <w:r>
              <w:t>process id</w:t>
            </w:r>
          </w:p>
        </w:tc>
        <w:tc>
          <w:tcPr>
            <w:tcW w:w="7167" w:type="dxa"/>
            <w:vAlign w:val="center"/>
          </w:tcPr>
          <w:p w14:paraId="43B4B7CF" w14:textId="66E1D64C" w:rsidR="006D64CF" w:rsidRDefault="006D64CF" w:rsidP="008531E1">
            <w:pPr>
              <w:spacing w:line="240" w:lineRule="auto"/>
              <w:jc w:val="center"/>
            </w:pPr>
            <w:r>
              <w:t>Grid Point Local-Global Mapping Table</w:t>
            </w:r>
          </w:p>
        </w:tc>
      </w:tr>
      <w:tr w:rsidR="006014EA" w14:paraId="6A942F0C" w14:textId="77777777" w:rsidTr="005767B7">
        <w:trPr>
          <w:jc w:val="center"/>
        </w:trPr>
        <w:tc>
          <w:tcPr>
            <w:tcW w:w="1129" w:type="dxa"/>
            <w:vAlign w:val="center"/>
          </w:tcPr>
          <w:p w14:paraId="1BEE6E19" w14:textId="2361895C" w:rsidR="006014EA" w:rsidRDefault="006014EA" w:rsidP="006014EA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7167" w:type="dxa"/>
            <w:vAlign w:val="center"/>
          </w:tcPr>
          <w:p w14:paraId="250276CC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0,0,0&gt;, </w:t>
            </w:r>
            <w:r>
              <w:rPr>
                <w:rFonts w:hint="eastAsia"/>
              </w:rPr>
              <w:t>&lt;</w:t>
            </w:r>
            <w:r>
              <w:t xml:space="preserve">8,0,1&gt;, </w:t>
            </w:r>
            <w:r>
              <w:rPr>
                <w:rFonts w:hint="eastAsia"/>
              </w:rPr>
              <w:t>&lt;</w:t>
            </w:r>
            <w:r>
              <w:t xml:space="preserve">16,0,2&gt;, </w:t>
            </w:r>
            <w:r>
              <w:rPr>
                <w:rFonts w:hint="eastAsia"/>
              </w:rPr>
              <w:t>&lt;</w:t>
            </w:r>
            <w:r>
              <w:t xml:space="preserve">24,0,3&gt;, </w:t>
            </w:r>
            <w:r>
              <w:rPr>
                <w:rFonts w:hint="eastAsia"/>
              </w:rPr>
              <w:t>&lt;</w:t>
            </w:r>
            <w:r>
              <w:t xml:space="preserve">32,0,4&gt;, </w:t>
            </w:r>
            <w:r>
              <w:rPr>
                <w:rFonts w:hint="eastAsia"/>
              </w:rPr>
              <w:t>&lt;</w:t>
            </w:r>
            <w:r>
              <w:t xml:space="preserve">40,0,5&gt;, </w:t>
            </w:r>
            <w:r>
              <w:rPr>
                <w:rFonts w:hint="eastAsia"/>
              </w:rPr>
              <w:t>&lt;</w:t>
            </w:r>
            <w:r>
              <w:t xml:space="preserve">48,0,6&gt;, </w:t>
            </w:r>
            <w:r>
              <w:rPr>
                <w:rFonts w:hint="eastAsia"/>
              </w:rPr>
              <w:t>&lt;</w:t>
            </w:r>
            <w:r>
              <w:t>56,0,7&gt;</w:t>
            </w:r>
          </w:p>
        </w:tc>
      </w:tr>
      <w:tr w:rsidR="006014EA" w14:paraId="7C1D0C8D" w14:textId="77777777" w:rsidTr="005767B7">
        <w:trPr>
          <w:jc w:val="center"/>
        </w:trPr>
        <w:tc>
          <w:tcPr>
            <w:tcW w:w="1129" w:type="dxa"/>
            <w:vAlign w:val="center"/>
          </w:tcPr>
          <w:p w14:paraId="51DDCF60" w14:textId="67315536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1</w:t>
            </w:r>
          </w:p>
        </w:tc>
        <w:tc>
          <w:tcPr>
            <w:tcW w:w="7167" w:type="dxa"/>
            <w:vAlign w:val="center"/>
          </w:tcPr>
          <w:p w14:paraId="456984EB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1,1,0&gt;, </w:t>
            </w:r>
            <w:r>
              <w:rPr>
                <w:rFonts w:hint="eastAsia"/>
              </w:rPr>
              <w:t>&lt;</w:t>
            </w:r>
            <w:r>
              <w:t xml:space="preserve">9,1,1&gt;, </w:t>
            </w:r>
            <w:r>
              <w:rPr>
                <w:rFonts w:hint="eastAsia"/>
              </w:rPr>
              <w:t>&lt;</w:t>
            </w:r>
            <w:r>
              <w:t xml:space="preserve">17,1,2&gt;, </w:t>
            </w:r>
            <w:r>
              <w:rPr>
                <w:rFonts w:hint="eastAsia"/>
              </w:rPr>
              <w:t>&lt;</w:t>
            </w:r>
            <w:r>
              <w:t xml:space="preserve">25,1,3&gt;, </w:t>
            </w:r>
            <w:r>
              <w:rPr>
                <w:rFonts w:hint="eastAsia"/>
              </w:rPr>
              <w:t>&lt;</w:t>
            </w:r>
            <w:r>
              <w:t xml:space="preserve">33,1,4&gt;, </w:t>
            </w:r>
            <w:r>
              <w:rPr>
                <w:rFonts w:hint="eastAsia"/>
              </w:rPr>
              <w:t>&lt;</w:t>
            </w:r>
            <w:r>
              <w:t xml:space="preserve">41,1,5&gt;, </w:t>
            </w:r>
            <w:r>
              <w:rPr>
                <w:rFonts w:hint="eastAsia"/>
              </w:rPr>
              <w:t>&lt;</w:t>
            </w:r>
            <w:r>
              <w:t xml:space="preserve">49,1,6&gt;, </w:t>
            </w:r>
            <w:r>
              <w:rPr>
                <w:rFonts w:hint="eastAsia"/>
              </w:rPr>
              <w:t>&lt;</w:t>
            </w:r>
            <w:r>
              <w:t>57,1,7&gt;</w:t>
            </w:r>
          </w:p>
        </w:tc>
      </w:tr>
      <w:tr w:rsidR="006014EA" w14:paraId="05893988" w14:textId="77777777" w:rsidTr="005767B7">
        <w:trPr>
          <w:jc w:val="center"/>
        </w:trPr>
        <w:tc>
          <w:tcPr>
            <w:tcW w:w="1129" w:type="dxa"/>
            <w:vAlign w:val="center"/>
          </w:tcPr>
          <w:p w14:paraId="01776D9F" w14:textId="6B94D1CF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67" w:type="dxa"/>
            <w:vAlign w:val="center"/>
          </w:tcPr>
          <w:p w14:paraId="5DB50B8E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2,2,0&gt;, </w:t>
            </w:r>
            <w:r>
              <w:rPr>
                <w:rFonts w:hint="eastAsia"/>
              </w:rPr>
              <w:t>&lt;</w:t>
            </w:r>
            <w:r>
              <w:t xml:space="preserve">10,2,1&gt;, </w:t>
            </w:r>
            <w:r>
              <w:rPr>
                <w:rFonts w:hint="eastAsia"/>
              </w:rPr>
              <w:t>&lt;</w:t>
            </w:r>
            <w:r>
              <w:t xml:space="preserve">18,2,2&gt;, </w:t>
            </w:r>
            <w:r>
              <w:rPr>
                <w:rFonts w:hint="eastAsia"/>
              </w:rPr>
              <w:t>&lt;</w:t>
            </w:r>
            <w:r>
              <w:t xml:space="preserve">26,2,3&gt;, </w:t>
            </w:r>
            <w:r>
              <w:rPr>
                <w:rFonts w:hint="eastAsia"/>
              </w:rPr>
              <w:t>&lt;</w:t>
            </w:r>
            <w:r>
              <w:t xml:space="preserve">34,2,4&gt;, </w:t>
            </w:r>
            <w:r>
              <w:rPr>
                <w:rFonts w:hint="eastAsia"/>
              </w:rPr>
              <w:t>&lt;</w:t>
            </w:r>
            <w:r>
              <w:t xml:space="preserve">42,2,5&gt;, </w:t>
            </w:r>
            <w:r>
              <w:rPr>
                <w:rFonts w:hint="eastAsia"/>
              </w:rPr>
              <w:t>&lt;</w:t>
            </w:r>
            <w:r>
              <w:t xml:space="preserve">50,2,6&gt;, </w:t>
            </w:r>
            <w:r>
              <w:rPr>
                <w:rFonts w:hint="eastAsia"/>
              </w:rPr>
              <w:t>&lt;</w:t>
            </w:r>
            <w:r>
              <w:t>58,2,7&gt;</w:t>
            </w:r>
          </w:p>
        </w:tc>
      </w:tr>
      <w:tr w:rsidR="006014EA" w14:paraId="21F94301" w14:textId="77777777" w:rsidTr="005767B7">
        <w:trPr>
          <w:jc w:val="center"/>
        </w:trPr>
        <w:tc>
          <w:tcPr>
            <w:tcW w:w="1129" w:type="dxa"/>
            <w:vAlign w:val="center"/>
          </w:tcPr>
          <w:p w14:paraId="7C70C768" w14:textId="46763CC1" w:rsidR="006014EA" w:rsidRDefault="006014EA" w:rsidP="006014EA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167" w:type="dxa"/>
            <w:vAlign w:val="center"/>
          </w:tcPr>
          <w:p w14:paraId="0D9ED90B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3,3,0&gt;, </w:t>
            </w:r>
            <w:r>
              <w:rPr>
                <w:rFonts w:hint="eastAsia"/>
              </w:rPr>
              <w:t>&lt;</w:t>
            </w:r>
            <w:r>
              <w:t xml:space="preserve">11,3,1&gt;, </w:t>
            </w:r>
            <w:r>
              <w:rPr>
                <w:rFonts w:hint="eastAsia"/>
              </w:rPr>
              <w:t>&lt;</w:t>
            </w:r>
            <w:r>
              <w:t xml:space="preserve">19,3,2&gt;, </w:t>
            </w:r>
            <w:r>
              <w:rPr>
                <w:rFonts w:hint="eastAsia"/>
              </w:rPr>
              <w:t>&lt;</w:t>
            </w:r>
            <w:r>
              <w:t xml:space="preserve">27,3,3&gt;, </w:t>
            </w:r>
            <w:r>
              <w:rPr>
                <w:rFonts w:hint="eastAsia"/>
              </w:rPr>
              <w:t>&lt;</w:t>
            </w:r>
            <w:r>
              <w:t xml:space="preserve">35,3,4&gt;, </w:t>
            </w:r>
            <w:r>
              <w:rPr>
                <w:rFonts w:hint="eastAsia"/>
              </w:rPr>
              <w:t>&lt;</w:t>
            </w:r>
            <w:r>
              <w:t xml:space="preserve">43,3,5&gt;, </w:t>
            </w:r>
            <w:r>
              <w:rPr>
                <w:rFonts w:hint="eastAsia"/>
              </w:rPr>
              <w:t>&lt;</w:t>
            </w:r>
            <w:r>
              <w:t xml:space="preserve">51,3,6&gt;, </w:t>
            </w:r>
            <w:r>
              <w:rPr>
                <w:rFonts w:hint="eastAsia"/>
              </w:rPr>
              <w:t>&lt;</w:t>
            </w:r>
            <w:r>
              <w:t>59,3,7&gt;</w:t>
            </w:r>
          </w:p>
        </w:tc>
      </w:tr>
      <w:tr w:rsidR="006014EA" w14:paraId="2DC28399" w14:textId="77777777" w:rsidTr="005767B7">
        <w:trPr>
          <w:jc w:val="center"/>
        </w:trPr>
        <w:tc>
          <w:tcPr>
            <w:tcW w:w="1129" w:type="dxa"/>
            <w:vAlign w:val="center"/>
          </w:tcPr>
          <w:p w14:paraId="728C4631" w14:textId="593CD636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4</w:t>
            </w:r>
          </w:p>
        </w:tc>
        <w:tc>
          <w:tcPr>
            <w:tcW w:w="7167" w:type="dxa"/>
            <w:vAlign w:val="center"/>
          </w:tcPr>
          <w:p w14:paraId="0A6DB4EC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4,4,0&gt;, </w:t>
            </w:r>
            <w:r>
              <w:rPr>
                <w:rFonts w:hint="eastAsia"/>
              </w:rPr>
              <w:t>&lt;</w:t>
            </w:r>
            <w:r>
              <w:t xml:space="preserve">12,4,1&gt;, </w:t>
            </w:r>
            <w:r>
              <w:rPr>
                <w:rFonts w:hint="eastAsia"/>
              </w:rPr>
              <w:t>&lt;</w:t>
            </w:r>
            <w:r>
              <w:t xml:space="preserve">20,4,2&gt;, </w:t>
            </w:r>
            <w:r>
              <w:rPr>
                <w:rFonts w:hint="eastAsia"/>
              </w:rPr>
              <w:t>&lt;</w:t>
            </w:r>
            <w:r>
              <w:t xml:space="preserve">28,4,3&gt;, </w:t>
            </w:r>
            <w:r>
              <w:rPr>
                <w:rFonts w:hint="eastAsia"/>
              </w:rPr>
              <w:t>&lt;</w:t>
            </w:r>
            <w:r>
              <w:t xml:space="preserve">36,4,4&gt;, </w:t>
            </w:r>
            <w:r>
              <w:rPr>
                <w:rFonts w:hint="eastAsia"/>
              </w:rPr>
              <w:t>&lt;</w:t>
            </w:r>
            <w:r>
              <w:t xml:space="preserve">44,4,5&gt;, </w:t>
            </w:r>
            <w:r>
              <w:rPr>
                <w:rFonts w:hint="eastAsia"/>
              </w:rPr>
              <w:t>&lt;</w:t>
            </w:r>
            <w:r>
              <w:t xml:space="preserve">52,4,6&gt;, </w:t>
            </w:r>
            <w:r>
              <w:rPr>
                <w:rFonts w:hint="eastAsia"/>
              </w:rPr>
              <w:t>&lt;</w:t>
            </w:r>
            <w:r>
              <w:t>60,4,7&gt;</w:t>
            </w:r>
          </w:p>
        </w:tc>
      </w:tr>
      <w:tr w:rsidR="006014EA" w14:paraId="4349DC96" w14:textId="77777777" w:rsidTr="005767B7">
        <w:trPr>
          <w:jc w:val="center"/>
        </w:trPr>
        <w:tc>
          <w:tcPr>
            <w:tcW w:w="1129" w:type="dxa"/>
            <w:vAlign w:val="center"/>
          </w:tcPr>
          <w:p w14:paraId="1A3F5176" w14:textId="324D6CA9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5</w:t>
            </w:r>
          </w:p>
        </w:tc>
        <w:tc>
          <w:tcPr>
            <w:tcW w:w="7167" w:type="dxa"/>
            <w:vAlign w:val="center"/>
          </w:tcPr>
          <w:p w14:paraId="0A24DD48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5,5,0&gt;, </w:t>
            </w:r>
            <w:r>
              <w:rPr>
                <w:rFonts w:hint="eastAsia"/>
              </w:rPr>
              <w:t>&lt;</w:t>
            </w:r>
            <w:r>
              <w:t xml:space="preserve">13,5,1&gt;, </w:t>
            </w:r>
            <w:r>
              <w:rPr>
                <w:rFonts w:hint="eastAsia"/>
              </w:rPr>
              <w:t>&lt;</w:t>
            </w:r>
            <w:r>
              <w:t xml:space="preserve">21,5,2&gt;, </w:t>
            </w:r>
            <w:r>
              <w:rPr>
                <w:rFonts w:hint="eastAsia"/>
              </w:rPr>
              <w:t>&lt;</w:t>
            </w:r>
            <w:r>
              <w:t xml:space="preserve">29,5,3&gt;, </w:t>
            </w:r>
            <w:r>
              <w:rPr>
                <w:rFonts w:hint="eastAsia"/>
              </w:rPr>
              <w:t>&lt;</w:t>
            </w:r>
            <w:r>
              <w:t xml:space="preserve">37,5,4&gt;, </w:t>
            </w:r>
            <w:r>
              <w:rPr>
                <w:rFonts w:hint="eastAsia"/>
              </w:rPr>
              <w:t>&lt;</w:t>
            </w:r>
            <w:r>
              <w:t xml:space="preserve">45,5,5&gt;, </w:t>
            </w:r>
            <w:r>
              <w:rPr>
                <w:rFonts w:hint="eastAsia"/>
              </w:rPr>
              <w:t>&lt;</w:t>
            </w:r>
            <w:r>
              <w:t xml:space="preserve">53,5,6&gt;, </w:t>
            </w:r>
            <w:r>
              <w:rPr>
                <w:rFonts w:hint="eastAsia"/>
              </w:rPr>
              <w:t>&lt;</w:t>
            </w:r>
            <w:r>
              <w:t>61,5,7&gt;</w:t>
            </w:r>
          </w:p>
        </w:tc>
      </w:tr>
      <w:tr w:rsidR="006014EA" w14:paraId="5FAA782C" w14:textId="77777777" w:rsidTr="005767B7">
        <w:trPr>
          <w:jc w:val="center"/>
        </w:trPr>
        <w:tc>
          <w:tcPr>
            <w:tcW w:w="1129" w:type="dxa"/>
            <w:vAlign w:val="center"/>
          </w:tcPr>
          <w:p w14:paraId="03A040A3" w14:textId="18015BF3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6</w:t>
            </w:r>
          </w:p>
        </w:tc>
        <w:tc>
          <w:tcPr>
            <w:tcW w:w="7167" w:type="dxa"/>
            <w:vAlign w:val="center"/>
          </w:tcPr>
          <w:p w14:paraId="35DC4E09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6,6,0&gt;, </w:t>
            </w:r>
            <w:r>
              <w:rPr>
                <w:rFonts w:hint="eastAsia"/>
              </w:rPr>
              <w:t>&lt;</w:t>
            </w:r>
            <w:r>
              <w:t xml:space="preserve">14,6,1&gt;, </w:t>
            </w:r>
            <w:r>
              <w:rPr>
                <w:rFonts w:hint="eastAsia"/>
              </w:rPr>
              <w:t>&lt;</w:t>
            </w:r>
            <w:r>
              <w:t xml:space="preserve">22,6,2&gt;, </w:t>
            </w:r>
            <w:r>
              <w:rPr>
                <w:rFonts w:hint="eastAsia"/>
              </w:rPr>
              <w:t>&lt;</w:t>
            </w:r>
            <w:r>
              <w:t xml:space="preserve">30,6,3&gt;, </w:t>
            </w:r>
            <w:r>
              <w:rPr>
                <w:rFonts w:hint="eastAsia"/>
              </w:rPr>
              <w:t>&lt;</w:t>
            </w:r>
            <w:r>
              <w:t xml:space="preserve">38,6,4&gt;, </w:t>
            </w:r>
            <w:r>
              <w:rPr>
                <w:rFonts w:hint="eastAsia"/>
              </w:rPr>
              <w:t>&lt;</w:t>
            </w:r>
            <w:r>
              <w:t xml:space="preserve">46,6,5&gt;, </w:t>
            </w:r>
            <w:r>
              <w:rPr>
                <w:rFonts w:hint="eastAsia"/>
              </w:rPr>
              <w:t>&lt;</w:t>
            </w:r>
            <w:r>
              <w:t xml:space="preserve">54,6,6&gt;, </w:t>
            </w:r>
            <w:r>
              <w:rPr>
                <w:rFonts w:hint="eastAsia"/>
              </w:rPr>
              <w:t>&lt;</w:t>
            </w:r>
            <w:r>
              <w:t>62,6,7&gt;</w:t>
            </w:r>
          </w:p>
        </w:tc>
      </w:tr>
      <w:tr w:rsidR="006014EA" w14:paraId="5854FB52" w14:textId="77777777" w:rsidTr="005767B7">
        <w:trPr>
          <w:jc w:val="center"/>
        </w:trPr>
        <w:tc>
          <w:tcPr>
            <w:tcW w:w="1129" w:type="dxa"/>
            <w:vAlign w:val="center"/>
          </w:tcPr>
          <w:p w14:paraId="29D12613" w14:textId="06BC60B3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rFonts w:hint="eastAsia"/>
                <w:vertAlign w:val="subscript"/>
              </w:rPr>
              <w:t>7</w:t>
            </w:r>
          </w:p>
        </w:tc>
        <w:tc>
          <w:tcPr>
            <w:tcW w:w="7167" w:type="dxa"/>
            <w:vAlign w:val="center"/>
          </w:tcPr>
          <w:p w14:paraId="57AE6491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7,7,0&gt;, </w:t>
            </w:r>
            <w:r>
              <w:rPr>
                <w:rFonts w:hint="eastAsia"/>
              </w:rPr>
              <w:t>&lt;</w:t>
            </w:r>
            <w:r>
              <w:t xml:space="preserve">15,7,1&gt;, </w:t>
            </w:r>
            <w:r>
              <w:rPr>
                <w:rFonts w:hint="eastAsia"/>
              </w:rPr>
              <w:t>&lt;</w:t>
            </w:r>
            <w:r>
              <w:t xml:space="preserve">23,7,2&gt;, </w:t>
            </w:r>
            <w:r>
              <w:rPr>
                <w:rFonts w:hint="eastAsia"/>
              </w:rPr>
              <w:t>&lt;</w:t>
            </w:r>
            <w:r>
              <w:t xml:space="preserve">31,7,3&gt;, </w:t>
            </w:r>
            <w:r>
              <w:rPr>
                <w:rFonts w:hint="eastAsia"/>
              </w:rPr>
              <w:t>&lt;</w:t>
            </w:r>
            <w:r>
              <w:t xml:space="preserve">39,7,4&gt;, </w:t>
            </w:r>
            <w:r>
              <w:rPr>
                <w:rFonts w:hint="eastAsia"/>
              </w:rPr>
              <w:t>&lt;</w:t>
            </w:r>
            <w:r>
              <w:t xml:space="preserve">47,7,5&gt;, </w:t>
            </w:r>
            <w:r>
              <w:rPr>
                <w:rFonts w:hint="eastAsia"/>
              </w:rPr>
              <w:t>&lt;</w:t>
            </w:r>
            <w:r>
              <w:t xml:space="preserve">55,7,6&gt;, </w:t>
            </w:r>
            <w:r>
              <w:rPr>
                <w:rFonts w:hint="eastAsia"/>
              </w:rPr>
              <w:t>&lt;</w:t>
            </w:r>
            <w:r>
              <w:t>63,7,7&gt;</w:t>
            </w:r>
          </w:p>
        </w:tc>
      </w:tr>
    </w:tbl>
    <w:p w14:paraId="66C72E0A" w14:textId="7F31A998" w:rsidR="00C06756" w:rsidRPr="006456A1" w:rsidRDefault="006D64CF" w:rsidP="006D64CF">
      <w:pPr>
        <w:spacing w:line="240" w:lineRule="auto"/>
        <w:rPr>
          <w:rFonts w:eastAsiaTheme="minorEastAsia"/>
          <w:lang w:eastAsia="zh-CN"/>
        </w:rPr>
      </w:pPr>
      <w:r w:rsidRPr="006D64CF">
        <w:rPr>
          <w:rFonts w:hint="eastAsia"/>
        </w:rPr>
        <w:t>F</w:t>
      </w:r>
      <w:r w:rsidRPr="006D64CF">
        <w:t>ig</w:t>
      </w:r>
      <w:r w:rsidR="00EE67A0">
        <w:t>.</w:t>
      </w:r>
      <w:r w:rsidRPr="006D64CF">
        <w:t xml:space="preserve"> </w:t>
      </w:r>
      <w:r>
        <w:t xml:space="preserve">3 </w:t>
      </w:r>
      <w:r w:rsidRPr="006D64CF">
        <w:t xml:space="preserve">After the initialization module, the grid point local-global mapping table is established in parallel based on parallel decomposition in </w:t>
      </w:r>
      <w:r w:rsidR="00EB4BB9" w:rsidRPr="00A83B24">
        <w:t>Fig</w:t>
      </w:r>
      <w:r w:rsidR="00EE67A0">
        <w:t>.</w:t>
      </w:r>
      <w:r w:rsidRPr="006D64CF">
        <w:t xml:space="preserve"> 1 (</w:t>
      </w:r>
      <w:r w:rsidR="00A77BF2">
        <w:t>b</w:t>
      </w:r>
      <w:r w:rsidRPr="006D64CF">
        <w:t xml:space="preserve">), where the global index of the grid points is 0 ~ 63, and the </w:t>
      </w:r>
      <w:r w:rsidRPr="006456A1">
        <w:rPr>
          <w:rFonts w:eastAsiaTheme="minorEastAsia"/>
          <w:lang w:eastAsia="zh-CN"/>
        </w:rPr>
        <w:t>index is increased one by one from left to right and top to bottom according to the grid point position.</w:t>
      </w:r>
    </w:p>
    <w:p w14:paraId="5F661169" w14:textId="375A3A80" w:rsidR="00F00A7B" w:rsidRPr="006456A1" w:rsidRDefault="00F00A7B" w:rsidP="006D64CF">
      <w:pPr>
        <w:spacing w:line="240" w:lineRule="auto"/>
        <w:rPr>
          <w:rFonts w:eastAsiaTheme="minorEastAsia"/>
          <w:lang w:eastAsia="zh-CN"/>
        </w:rPr>
      </w:pPr>
    </w:p>
    <w:p w14:paraId="4B6AF273" w14:textId="411A32D0" w:rsidR="00D50187" w:rsidRDefault="00D50187" w:rsidP="00D50187">
      <w:pPr>
        <w:spacing w:line="240" w:lineRule="auto"/>
        <w:rPr>
          <w:rFonts w:eastAsiaTheme="minorEastAsia"/>
          <w:lang w:eastAsia="zh-CN"/>
        </w:rPr>
      </w:pPr>
      <w:r w:rsidRPr="00DE5295">
        <w:rPr>
          <w:rFonts w:eastAsiaTheme="minorEastAsia"/>
          <w:lang w:eastAsia="zh-CN"/>
        </w:rPr>
        <w:t xml:space="preserve">The characteristics of </w:t>
      </w:r>
      <w:r>
        <w:rPr>
          <w:rFonts w:eastAsiaTheme="minorEastAsia"/>
          <w:lang w:eastAsia="zh-CN"/>
        </w:rPr>
        <w:t>our</w:t>
      </w:r>
      <w:r w:rsidRPr="00DE5295">
        <w:rPr>
          <w:rFonts w:eastAsiaTheme="minorEastAsia"/>
          <w:lang w:eastAsia="zh-CN"/>
        </w:rPr>
        <w:t xml:space="preserve"> algorithm limit the number of processes participating in communication must be a power of two</w:t>
      </w:r>
      <w:r>
        <w:rPr>
          <w:rFonts w:eastAsiaTheme="minorEastAsia"/>
          <w:lang w:eastAsia="zh-CN"/>
        </w:rPr>
        <w:t>,</w:t>
      </w:r>
      <w:r w:rsidR="00A7722A">
        <w:rPr>
          <w:rFonts w:eastAsiaTheme="minorEastAsia"/>
          <w:lang w:eastAsia="zh-CN"/>
        </w:rPr>
        <w:t xml:space="preserve"> </w:t>
      </w:r>
      <w:r w:rsidR="002651EA">
        <w:rPr>
          <w:rFonts w:eastAsiaTheme="minorEastAsia"/>
          <w:lang w:eastAsia="zh-CN"/>
        </w:rPr>
        <w:t xml:space="preserve">which </w:t>
      </w:r>
      <w:r w:rsidR="00A7722A" w:rsidRPr="00DE5295">
        <w:rPr>
          <w:rFonts w:eastAsiaTheme="minorEastAsia"/>
          <w:lang w:eastAsia="zh-CN"/>
        </w:rPr>
        <w:t>can effectively improve</w:t>
      </w:r>
      <w:r w:rsidR="00A7722A">
        <w:rPr>
          <w:rFonts w:eastAsiaTheme="minorEastAsia"/>
          <w:lang w:eastAsia="zh-CN"/>
        </w:rPr>
        <w:t xml:space="preserve"> </w:t>
      </w:r>
      <w:r w:rsidR="00A7722A" w:rsidRPr="00DE5295">
        <w:rPr>
          <w:rFonts w:eastAsiaTheme="minorEastAsia"/>
          <w:lang w:eastAsia="zh-CN"/>
        </w:rPr>
        <w:t xml:space="preserve">the performance </w:t>
      </w:r>
      <w:r w:rsidR="00D7488C">
        <w:rPr>
          <w:rFonts w:eastAsiaTheme="minorEastAsia"/>
          <w:lang w:eastAsia="zh-CN"/>
        </w:rPr>
        <w:t xml:space="preserve">of communication </w:t>
      </w:r>
      <w:r w:rsidR="00A7722A" w:rsidRPr="00DE5295">
        <w:rPr>
          <w:rFonts w:eastAsiaTheme="minorEastAsia"/>
          <w:lang w:eastAsia="zh-CN"/>
        </w:rPr>
        <w:t xml:space="preserve">of </w:t>
      </w:r>
      <w:r w:rsidR="00A7722A">
        <w:rPr>
          <w:rFonts w:eastAsiaTheme="minorEastAsia"/>
          <w:lang w:eastAsia="zh-CN"/>
        </w:rPr>
        <w:t xml:space="preserve">our </w:t>
      </w:r>
      <w:r w:rsidR="00A7722A">
        <w:rPr>
          <w:rFonts w:eastAsiaTheme="minorEastAsia" w:hint="eastAsia"/>
          <w:lang w:eastAsia="zh-CN"/>
        </w:rPr>
        <w:t>algorithm.</w:t>
      </w:r>
      <w:r w:rsidR="00A7722A">
        <w:rPr>
          <w:rFonts w:eastAsiaTheme="minorEastAsia"/>
          <w:lang w:eastAsia="zh-CN"/>
        </w:rPr>
        <w:t xml:space="preserve"> </w:t>
      </w:r>
      <w:r w:rsidR="002651EA">
        <w:rPr>
          <w:rFonts w:eastAsiaTheme="minorEastAsia"/>
          <w:lang w:eastAsia="zh-CN"/>
        </w:rPr>
        <w:t>So,</w:t>
      </w:r>
      <w:r>
        <w:rPr>
          <w:rFonts w:eastAsiaTheme="minorEastAsia"/>
          <w:lang w:eastAsia="zh-CN"/>
        </w:rPr>
        <w:t xml:space="preserve"> if the processes number is not a power of two, the d</w:t>
      </w:r>
      <w:r w:rsidRPr="00043BE4">
        <w:rPr>
          <w:rFonts w:eastAsiaTheme="minorEastAsia"/>
          <w:lang w:eastAsia="zh-CN"/>
        </w:rPr>
        <w:t>ata distribution needs to be adjusted.</w:t>
      </w:r>
      <w:r>
        <w:rPr>
          <w:rFonts w:eastAsiaTheme="minorEastAsia"/>
          <w:lang w:eastAsia="zh-CN"/>
        </w:rPr>
        <w:t xml:space="preserve"> </w:t>
      </w:r>
      <w:r w:rsidRPr="00043BE4">
        <w:rPr>
          <w:rFonts w:eastAsiaTheme="minorEastAsia"/>
          <w:lang w:eastAsia="zh-CN"/>
        </w:rPr>
        <w:t xml:space="preserve">Assuming the number of processes is 10, the extra processes (processes </w:t>
      </w:r>
      <w:r>
        <w:rPr>
          <w:rFonts w:eastAsiaTheme="minorEastAsia"/>
          <w:lang w:eastAsia="zh-CN"/>
        </w:rPr>
        <w:t>which</w:t>
      </w:r>
      <w:r w:rsidRPr="00043BE4">
        <w:rPr>
          <w:rFonts w:eastAsiaTheme="minorEastAsia"/>
          <w:lang w:eastAsia="zh-CN"/>
        </w:rPr>
        <w:t xml:space="preserve"> process </w:t>
      </w:r>
      <w:r>
        <w:rPr>
          <w:rFonts w:eastAsiaTheme="minorEastAsia"/>
          <w:lang w:eastAsia="zh-CN"/>
        </w:rPr>
        <w:t xml:space="preserve">index </w:t>
      </w:r>
      <w:r w:rsidRPr="00043BE4">
        <w:rPr>
          <w:rFonts w:eastAsiaTheme="minorEastAsia"/>
          <w:lang w:eastAsia="zh-CN"/>
        </w:rPr>
        <w:t xml:space="preserve">greater than 7) need to send their own </w:t>
      </w:r>
      <w:r>
        <w:rPr>
          <w:rFonts w:eastAsiaTheme="minorEastAsia"/>
          <w:lang w:eastAsia="zh-CN"/>
        </w:rPr>
        <w:t xml:space="preserve">grid point </w:t>
      </w:r>
      <w:r w:rsidRPr="00043BE4">
        <w:rPr>
          <w:rFonts w:eastAsiaTheme="minorEastAsia"/>
          <w:lang w:eastAsia="zh-CN"/>
        </w:rPr>
        <w:t>data to the corresponding processes in processes 0 to 7</w:t>
      </w:r>
      <w:r>
        <w:rPr>
          <w:rFonts w:eastAsiaTheme="minorEastAsia"/>
          <w:lang w:eastAsia="zh-CN"/>
        </w:rPr>
        <w:t>(process 8 and process 9), as shown in Fig</w:t>
      </w:r>
      <w:r w:rsidRPr="00043BE4">
        <w:rPr>
          <w:rFonts w:eastAsiaTheme="minorEastAsia"/>
          <w:lang w:eastAsia="zh-CN"/>
        </w:rPr>
        <w:t>.</w:t>
      </w:r>
      <w:r>
        <w:rPr>
          <w:rFonts w:eastAsiaTheme="minorEastAsia"/>
          <w:lang w:eastAsia="zh-CN"/>
        </w:rPr>
        <w:t xml:space="preserve"> </w:t>
      </w:r>
      <w:r w:rsidR="00AA38D3"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 xml:space="preserve">, these extra processes do not </w:t>
      </w:r>
      <w:r w:rsidRPr="0000058C">
        <w:rPr>
          <w:rFonts w:eastAsiaTheme="minorEastAsia"/>
          <w:lang w:eastAsia="zh-CN"/>
        </w:rPr>
        <w:t>participate in subsequent communications</w:t>
      </w:r>
      <w:r>
        <w:rPr>
          <w:rFonts w:eastAsiaTheme="minorEastAsia"/>
          <w:lang w:eastAsia="zh-CN"/>
        </w:rPr>
        <w:t>.</w:t>
      </w:r>
    </w:p>
    <w:p w14:paraId="60E41605" w14:textId="77777777" w:rsidR="00D50187" w:rsidRDefault="00D50187" w:rsidP="00D50187">
      <w:pPr>
        <w:spacing w:line="240" w:lineRule="auto"/>
        <w:jc w:val="center"/>
        <w:rPr>
          <w:rFonts w:eastAsiaTheme="minorEastAsia"/>
          <w:lang w:eastAsia="zh-CN"/>
        </w:rPr>
      </w:pPr>
      <w:r>
        <w:rPr>
          <w:rFonts w:eastAsiaTheme="minorEastAsia"/>
          <w:noProof/>
          <w:lang w:eastAsia="zh-CN"/>
        </w:rPr>
        <w:lastRenderedPageBreak/>
        <w:drawing>
          <wp:inline distT="0" distB="0" distL="0" distR="0" wp14:anchorId="55AF933C" wp14:editId="64C61ACF">
            <wp:extent cx="4117911" cy="2679589"/>
            <wp:effectExtent l="0" t="0" r="0" b="698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38" cy="27400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D9B67" w14:textId="615A60C9" w:rsidR="00D50187" w:rsidRPr="006456A1" w:rsidRDefault="00D50187" w:rsidP="00D50187">
      <w:pPr>
        <w:spacing w:line="240" w:lineRule="auto"/>
        <w:rPr>
          <w:rFonts w:eastAsiaTheme="minorEastAsia"/>
          <w:lang w:eastAsia="zh-CN"/>
        </w:rPr>
      </w:pPr>
      <w:r w:rsidRPr="006456A1">
        <w:rPr>
          <w:rFonts w:eastAsiaTheme="minorEastAsia"/>
          <w:lang w:eastAsia="zh-CN"/>
        </w:rPr>
        <w:t xml:space="preserve">Fig. </w:t>
      </w:r>
      <w:r w:rsidR="008F1B8B" w:rsidRPr="006456A1">
        <w:rPr>
          <w:rFonts w:eastAsiaTheme="minorEastAsia" w:hint="eastAsia"/>
          <w:lang w:eastAsia="zh-CN"/>
        </w:rPr>
        <w:t>4</w:t>
      </w:r>
      <w:r w:rsidRPr="006456A1">
        <w:rPr>
          <w:rFonts w:eastAsiaTheme="minorEastAsia"/>
          <w:lang w:eastAsia="zh-CN"/>
        </w:rPr>
        <w:t xml:space="preserve"> An example of our algorithm </w:t>
      </w:r>
      <w:r w:rsidRPr="006456A1">
        <w:rPr>
          <w:rFonts w:eastAsiaTheme="minorEastAsia" w:hint="eastAsia"/>
          <w:lang w:eastAsia="zh-CN"/>
        </w:rPr>
        <w:t>with</w:t>
      </w:r>
      <w:r w:rsidRPr="006456A1">
        <w:rPr>
          <w:rFonts w:eastAsiaTheme="minorEastAsia"/>
          <w:lang w:eastAsia="zh-CN"/>
        </w:rPr>
        <w:t xml:space="preserve"> ten processes. Each row stands for one process (P</w:t>
      </w:r>
      <w:r w:rsidRPr="005F2119">
        <w:rPr>
          <w:rFonts w:eastAsiaTheme="minorEastAsia"/>
          <w:vertAlign w:val="subscript"/>
          <w:lang w:eastAsia="zh-CN"/>
        </w:rPr>
        <w:t>0</w:t>
      </w:r>
      <w:r w:rsidRPr="006456A1">
        <w:rPr>
          <w:rFonts w:eastAsiaTheme="minorEastAsia"/>
          <w:lang w:eastAsia="zh-CN"/>
        </w:rPr>
        <w:t>–P</w:t>
      </w:r>
      <w:r w:rsidRPr="005F2119">
        <w:rPr>
          <w:rFonts w:eastAsiaTheme="minorEastAsia"/>
          <w:vertAlign w:val="subscript"/>
          <w:lang w:eastAsia="zh-CN"/>
        </w:rPr>
        <w:t>9</w:t>
      </w:r>
      <w:r w:rsidRPr="006456A1">
        <w:rPr>
          <w:rFonts w:eastAsiaTheme="minorEastAsia"/>
          <w:lang w:eastAsia="zh-CN"/>
        </w:rPr>
        <w:t xml:space="preserve">). There are multiple stages </w:t>
      </w:r>
      <w:r w:rsidRPr="006456A1">
        <w:rPr>
          <w:rFonts w:eastAsiaTheme="minorEastAsia" w:hint="eastAsia"/>
          <w:lang w:eastAsia="zh-CN"/>
        </w:rPr>
        <w:t>t</w:t>
      </w:r>
      <w:r w:rsidRPr="006456A1">
        <w:rPr>
          <w:rFonts w:eastAsiaTheme="minorEastAsia"/>
          <w:lang w:eastAsia="zh-CN"/>
        </w:rPr>
        <w:t>hroughout the communication process. Process 8 and Process 9 need to send their grid point data to Process 0 and Process 1 correspondingly, these two processes will not participate in subsequent communications.</w:t>
      </w:r>
    </w:p>
    <w:p w14:paraId="1B831E76" w14:textId="1034662B" w:rsidR="00D50187" w:rsidRPr="00D50187" w:rsidRDefault="00D50187" w:rsidP="006D64CF">
      <w:pPr>
        <w:spacing w:line="240" w:lineRule="auto"/>
      </w:pPr>
    </w:p>
    <w:p w14:paraId="00367702" w14:textId="42F60F2F" w:rsidR="00F00A7B" w:rsidRPr="006456A1" w:rsidRDefault="00F00A7B" w:rsidP="00F00A7B">
      <w:pPr>
        <w:spacing w:line="240" w:lineRule="auto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/>
          <w:lang w:eastAsia="zh-CN"/>
        </w:rPr>
        <w:t xml:space="preserve">.2 </w:t>
      </w:r>
      <w:r w:rsidRPr="006456A1">
        <w:rPr>
          <w:rFonts w:eastAsiaTheme="minorEastAsia"/>
          <w:lang w:eastAsia="zh-CN"/>
        </w:rPr>
        <w:t xml:space="preserve">Parallel sorting module based on </w:t>
      </w:r>
      <w:r w:rsidR="009109D0" w:rsidRPr="006456A1">
        <w:rPr>
          <w:rFonts w:eastAsiaTheme="minorEastAsia"/>
          <w:lang w:eastAsia="zh-CN"/>
        </w:rPr>
        <w:t xml:space="preserve">the </w:t>
      </w:r>
      <w:r w:rsidRPr="006456A1">
        <w:rPr>
          <w:rFonts w:eastAsiaTheme="minorEastAsia"/>
          <w:lang w:eastAsia="zh-CN"/>
        </w:rPr>
        <w:t>global index of grid points</w:t>
      </w:r>
    </w:p>
    <w:p w14:paraId="06DD3BB8" w14:textId="1783114E" w:rsidR="00C0150F" w:rsidRPr="006456A1" w:rsidRDefault="00F00A7B" w:rsidP="00F00A7B">
      <w:pPr>
        <w:spacing w:line="240" w:lineRule="auto"/>
        <w:rPr>
          <w:rFonts w:eastAsiaTheme="minorEastAsia"/>
          <w:lang w:eastAsia="zh-CN"/>
        </w:rPr>
      </w:pPr>
      <w:r w:rsidRPr="006456A1">
        <w:rPr>
          <w:rFonts w:eastAsiaTheme="minorEastAsia"/>
          <w:lang w:eastAsia="zh-CN"/>
        </w:rPr>
        <w:t>This module is responsible for the parallel sorting of the grid point local-global index entries in the sender (or the receiver)</w:t>
      </w:r>
      <w:r w:rsidR="006A06C5" w:rsidRPr="006456A1">
        <w:rPr>
          <w:rFonts w:eastAsiaTheme="minorEastAsia"/>
          <w:lang w:eastAsia="zh-CN"/>
        </w:rPr>
        <w:t xml:space="preserve"> process</w:t>
      </w:r>
      <w:r w:rsidR="00CE6499" w:rsidRPr="006456A1">
        <w:rPr>
          <w:rFonts w:eastAsiaTheme="minorEastAsia"/>
          <w:lang w:eastAsia="zh-CN"/>
        </w:rPr>
        <w:t>es</w:t>
      </w:r>
      <w:r w:rsidRPr="006456A1">
        <w:rPr>
          <w:rFonts w:eastAsiaTheme="minorEastAsia"/>
          <w:lang w:eastAsia="zh-CN"/>
        </w:rPr>
        <w:t xml:space="preserve"> based on the grid point global index</w:t>
      </w:r>
      <w:r w:rsidR="00D15A2D" w:rsidRPr="006456A1">
        <w:rPr>
          <w:rFonts w:eastAsiaTheme="minorEastAsia"/>
          <w:lang w:eastAsia="zh-CN"/>
        </w:rPr>
        <w:t>es</w:t>
      </w:r>
      <w:r w:rsidRPr="006456A1">
        <w:rPr>
          <w:rFonts w:eastAsiaTheme="minorEastAsia"/>
          <w:lang w:eastAsia="zh-CN"/>
        </w:rPr>
        <w:t xml:space="preserve"> among all processes. This module first determines the </w:t>
      </w:r>
      <w:r w:rsidR="0079350E" w:rsidRPr="006456A1">
        <w:rPr>
          <w:rFonts w:eastAsiaTheme="minorEastAsia"/>
          <w:lang w:eastAsia="zh-CN"/>
        </w:rPr>
        <w:t xml:space="preserve">expected </w:t>
      </w:r>
      <w:r w:rsidRPr="006456A1">
        <w:rPr>
          <w:rFonts w:eastAsiaTheme="minorEastAsia"/>
          <w:lang w:eastAsia="zh-CN"/>
        </w:rPr>
        <w:t xml:space="preserve">global index range of the grid points of each process after sorting according to the total number of grid points of the grid and the number of processes </w:t>
      </w:r>
      <w:r w:rsidR="007F2BFD" w:rsidRPr="006456A1">
        <w:rPr>
          <w:rFonts w:eastAsiaTheme="minorEastAsia"/>
          <w:lang w:eastAsia="zh-CN"/>
        </w:rPr>
        <w:t>of</w:t>
      </w:r>
      <w:r w:rsidRPr="006456A1">
        <w:rPr>
          <w:rFonts w:eastAsiaTheme="minorEastAsia"/>
          <w:lang w:eastAsia="zh-CN"/>
        </w:rPr>
        <w:t xml:space="preserve"> the send</w:t>
      </w:r>
      <w:r w:rsidR="007F2BFD" w:rsidRPr="006456A1">
        <w:rPr>
          <w:rFonts w:eastAsiaTheme="minorEastAsia"/>
          <w:lang w:eastAsia="zh-CN"/>
        </w:rPr>
        <w:t>er</w:t>
      </w:r>
      <w:r w:rsidRPr="006456A1">
        <w:rPr>
          <w:rFonts w:eastAsiaTheme="minorEastAsia"/>
          <w:lang w:eastAsia="zh-CN"/>
        </w:rPr>
        <w:t xml:space="preserve">(or </w:t>
      </w:r>
      <w:r w:rsidR="00CD1546" w:rsidRPr="006456A1">
        <w:rPr>
          <w:rFonts w:eastAsiaTheme="minorEastAsia"/>
          <w:lang w:eastAsia="zh-CN"/>
        </w:rPr>
        <w:t>the</w:t>
      </w:r>
      <w:r w:rsidR="00DD57D0" w:rsidRPr="006456A1">
        <w:rPr>
          <w:rFonts w:eastAsiaTheme="minorEastAsia"/>
          <w:lang w:eastAsia="zh-CN"/>
        </w:rPr>
        <w:t xml:space="preserve"> r</w:t>
      </w:r>
      <w:r w:rsidRPr="006456A1">
        <w:rPr>
          <w:rFonts w:eastAsiaTheme="minorEastAsia"/>
          <w:lang w:eastAsia="zh-CN"/>
        </w:rPr>
        <w:t>eceiv</w:t>
      </w:r>
      <w:r w:rsidR="007F2BFD" w:rsidRPr="006456A1">
        <w:rPr>
          <w:rFonts w:eastAsiaTheme="minorEastAsia"/>
          <w:lang w:eastAsia="zh-CN"/>
        </w:rPr>
        <w:t>er</w:t>
      </w:r>
      <w:r w:rsidRPr="006456A1">
        <w:rPr>
          <w:rFonts w:eastAsiaTheme="minorEastAsia"/>
          <w:lang w:eastAsia="zh-CN"/>
        </w:rPr>
        <w:t>)</w:t>
      </w:r>
      <w:r w:rsidR="007A2F71" w:rsidRPr="006456A1">
        <w:rPr>
          <w:rFonts w:eastAsiaTheme="minorEastAsia"/>
          <w:lang w:eastAsia="zh-CN"/>
        </w:rPr>
        <w:t xml:space="preserve"> processes</w:t>
      </w:r>
      <w:r w:rsidRPr="006456A1">
        <w:rPr>
          <w:rFonts w:eastAsiaTheme="minorEastAsia"/>
          <w:lang w:eastAsia="zh-CN"/>
        </w:rPr>
        <w:t xml:space="preserve">, </w:t>
      </w:r>
      <w:r w:rsidR="00DD57D0" w:rsidRPr="006456A1">
        <w:rPr>
          <w:rFonts w:eastAsiaTheme="minorEastAsia"/>
          <w:lang w:eastAsia="zh-CN"/>
        </w:rPr>
        <w:t>as well as</w:t>
      </w:r>
      <w:r w:rsidRPr="006456A1">
        <w:rPr>
          <w:rFonts w:eastAsiaTheme="minorEastAsia"/>
          <w:lang w:eastAsia="zh-CN"/>
        </w:rPr>
        <w:t xml:space="preserve"> ensures that the number of grid points in each process is </w:t>
      </w:r>
      <w:r w:rsidR="00DD57D0" w:rsidRPr="006456A1">
        <w:rPr>
          <w:rFonts w:eastAsiaTheme="minorEastAsia"/>
          <w:lang w:eastAsia="zh-CN"/>
        </w:rPr>
        <w:t>roughly equal</w:t>
      </w:r>
      <w:r w:rsidR="00906121" w:rsidRPr="006456A1">
        <w:rPr>
          <w:rFonts w:eastAsiaTheme="minorEastAsia"/>
          <w:lang w:eastAsia="zh-CN"/>
        </w:rPr>
        <w:t xml:space="preserve"> </w:t>
      </w:r>
      <w:r w:rsidR="00DD57D0" w:rsidRPr="006456A1">
        <w:rPr>
          <w:rFonts w:eastAsiaTheme="minorEastAsia"/>
          <w:lang w:eastAsia="zh-CN"/>
        </w:rPr>
        <w:t>after sorting</w:t>
      </w:r>
      <w:r w:rsidRPr="006456A1">
        <w:rPr>
          <w:rFonts w:eastAsiaTheme="minorEastAsia"/>
          <w:lang w:eastAsia="zh-CN"/>
        </w:rPr>
        <w:t xml:space="preserve">, that is, </w:t>
      </w:r>
      <w:r w:rsidR="00906121" w:rsidRPr="006456A1">
        <w:rPr>
          <w:rFonts w:eastAsiaTheme="minorEastAsia"/>
          <w:lang w:eastAsia="zh-CN"/>
        </w:rPr>
        <w:t>e</w:t>
      </w:r>
      <w:r w:rsidRPr="006456A1">
        <w:rPr>
          <w:rFonts w:eastAsiaTheme="minorEastAsia"/>
          <w:lang w:eastAsia="zh-CN"/>
        </w:rPr>
        <w:t>nsure load balancing</w:t>
      </w:r>
      <w:r w:rsidR="00FE317F" w:rsidRPr="006456A1">
        <w:rPr>
          <w:rFonts w:eastAsiaTheme="minorEastAsia"/>
          <w:lang w:eastAsia="zh-CN"/>
        </w:rPr>
        <w:t xml:space="preserve"> of </w:t>
      </w:r>
      <w:r w:rsidR="00893197" w:rsidRPr="006456A1">
        <w:rPr>
          <w:rFonts w:eastAsiaTheme="minorEastAsia"/>
          <w:lang w:eastAsia="zh-CN"/>
        </w:rPr>
        <w:t>calculation</w:t>
      </w:r>
      <w:r w:rsidRPr="006456A1">
        <w:rPr>
          <w:rFonts w:eastAsiaTheme="minorEastAsia"/>
          <w:lang w:eastAsia="zh-CN"/>
        </w:rPr>
        <w:t xml:space="preserve">. </w:t>
      </w:r>
      <w:r w:rsidR="009E49F9" w:rsidRPr="006456A1">
        <w:rPr>
          <w:rFonts w:eastAsiaTheme="minorEastAsia" w:hint="eastAsia"/>
          <w:lang w:eastAsia="zh-CN"/>
        </w:rPr>
        <w:t>A</w:t>
      </w:r>
      <w:r w:rsidR="00D91F66" w:rsidRPr="006456A1">
        <w:rPr>
          <w:rFonts w:eastAsiaTheme="minorEastAsia"/>
          <w:lang w:eastAsia="zh-CN"/>
        </w:rPr>
        <w:t>fter that</w:t>
      </w:r>
      <w:r w:rsidR="009C342F" w:rsidRPr="006456A1">
        <w:rPr>
          <w:rFonts w:eastAsiaTheme="minorEastAsia"/>
          <w:lang w:eastAsia="zh-CN"/>
        </w:rPr>
        <w:t xml:space="preserve">, </w:t>
      </w:r>
      <w:r w:rsidRPr="006456A1">
        <w:rPr>
          <w:rFonts w:eastAsiaTheme="minorEastAsia"/>
          <w:lang w:eastAsia="zh-CN"/>
        </w:rPr>
        <w:t xml:space="preserve">sorts the grid point local-global index entries </w:t>
      </w:r>
      <w:r w:rsidR="009C342F" w:rsidRPr="006456A1">
        <w:rPr>
          <w:rFonts w:eastAsiaTheme="minorEastAsia"/>
          <w:lang w:eastAsia="zh-CN"/>
        </w:rPr>
        <w:t>with</w:t>
      </w:r>
      <w:r w:rsidRPr="006456A1">
        <w:rPr>
          <w:rFonts w:eastAsiaTheme="minorEastAsia"/>
          <w:lang w:eastAsia="zh-CN"/>
        </w:rPr>
        <w:t xml:space="preserve">in each process; then sorts the grid point local-global index entries among all processes according to the idea of </w:t>
      </w:r>
      <w:r w:rsidRPr="006456A1">
        <w:rPr>
          <w:rFonts w:ascii="MS Gothic" w:eastAsia="MS Gothic" w:hAnsi="MS Gothic" w:cs="MS Gothic" w:hint="eastAsia"/>
          <w:lang w:eastAsia="zh-CN"/>
        </w:rPr>
        <w:t>​​</w:t>
      </w:r>
      <w:r w:rsidRPr="006456A1">
        <w:rPr>
          <w:rFonts w:eastAsiaTheme="minorEastAsia"/>
          <w:lang w:eastAsia="zh-CN"/>
        </w:rPr>
        <w:t>merge sort</w:t>
      </w:r>
      <w:r w:rsidR="00D02A05">
        <w:rPr>
          <w:rFonts w:eastAsiaTheme="minorEastAsia"/>
          <w:lang w:eastAsia="zh-CN"/>
        </w:rPr>
        <w:t xml:space="preserve"> based on global index</w:t>
      </w:r>
      <w:r w:rsidRPr="006456A1">
        <w:rPr>
          <w:rFonts w:eastAsiaTheme="minorEastAsia"/>
          <w:lang w:eastAsia="zh-CN"/>
        </w:rPr>
        <w:t>.</w:t>
      </w:r>
      <w:r w:rsidR="00C0150F" w:rsidRPr="006456A1">
        <w:rPr>
          <w:rFonts w:eastAsiaTheme="minorEastAsia"/>
          <w:lang w:eastAsia="zh-CN"/>
        </w:rPr>
        <w:t xml:space="preserve"> Recursively divide the </w:t>
      </w:r>
      <w:r w:rsidR="00536924" w:rsidRPr="006456A1">
        <w:rPr>
          <w:rFonts w:eastAsiaTheme="minorEastAsia"/>
          <w:lang w:eastAsia="zh-CN"/>
        </w:rPr>
        <w:t xml:space="preserve">entire </w:t>
      </w:r>
      <w:r w:rsidR="00C0150F" w:rsidRPr="006456A1">
        <w:rPr>
          <w:rFonts w:eastAsiaTheme="minorEastAsia"/>
          <w:lang w:eastAsia="zh-CN"/>
        </w:rPr>
        <w:t>process</w:t>
      </w:r>
      <w:r w:rsidR="003D4561" w:rsidRPr="006456A1">
        <w:rPr>
          <w:rFonts w:eastAsiaTheme="minorEastAsia"/>
          <w:lang w:eastAsia="zh-CN"/>
        </w:rPr>
        <w:t>es</w:t>
      </w:r>
      <w:r w:rsidR="00C0150F" w:rsidRPr="006456A1">
        <w:rPr>
          <w:rFonts w:eastAsiaTheme="minorEastAsia"/>
          <w:lang w:eastAsia="zh-CN"/>
        </w:rPr>
        <w:t xml:space="preserve"> into two </w:t>
      </w:r>
      <w:r w:rsidR="00536924" w:rsidRPr="006456A1">
        <w:rPr>
          <w:rFonts w:eastAsiaTheme="minorEastAsia"/>
          <w:lang w:eastAsia="zh-CN"/>
        </w:rPr>
        <w:t>groups</w:t>
      </w:r>
      <w:r w:rsidR="00C0150F" w:rsidRPr="006456A1">
        <w:rPr>
          <w:rFonts w:eastAsiaTheme="minorEastAsia"/>
          <w:lang w:eastAsia="zh-CN"/>
        </w:rPr>
        <w:t xml:space="preserve">, communicate between </w:t>
      </w:r>
      <w:r w:rsidR="00DB01AC" w:rsidRPr="006456A1">
        <w:rPr>
          <w:rFonts w:eastAsiaTheme="minorEastAsia"/>
          <w:lang w:eastAsia="zh-CN"/>
        </w:rPr>
        <w:t>corresponding process pair</w:t>
      </w:r>
      <w:r w:rsidR="009109D0" w:rsidRPr="006456A1">
        <w:rPr>
          <w:rFonts w:eastAsiaTheme="minorEastAsia"/>
          <w:lang w:eastAsia="zh-CN"/>
        </w:rPr>
        <w:t>s</w:t>
      </w:r>
      <w:r w:rsidR="00DB01AC" w:rsidRPr="006456A1">
        <w:rPr>
          <w:rFonts w:eastAsiaTheme="minorEastAsia"/>
          <w:lang w:eastAsia="zh-CN"/>
        </w:rPr>
        <w:t xml:space="preserve"> </w:t>
      </w:r>
      <w:r w:rsidR="00241A59" w:rsidRPr="006456A1">
        <w:rPr>
          <w:rFonts w:eastAsiaTheme="minorEastAsia"/>
          <w:lang w:eastAsia="zh-CN"/>
        </w:rPr>
        <w:t xml:space="preserve">in </w:t>
      </w:r>
      <w:r w:rsidR="00C0150F" w:rsidRPr="006456A1">
        <w:rPr>
          <w:rFonts w:eastAsiaTheme="minorEastAsia"/>
          <w:lang w:eastAsia="zh-CN"/>
        </w:rPr>
        <w:t xml:space="preserve">two </w:t>
      </w:r>
      <w:r w:rsidR="00536924" w:rsidRPr="006456A1">
        <w:rPr>
          <w:rFonts w:eastAsiaTheme="minorEastAsia"/>
          <w:lang w:eastAsia="zh-CN"/>
        </w:rPr>
        <w:t>groups</w:t>
      </w:r>
      <w:r w:rsidR="00C0150F" w:rsidRPr="006456A1">
        <w:rPr>
          <w:rFonts w:eastAsiaTheme="minorEastAsia"/>
          <w:lang w:eastAsia="zh-CN"/>
        </w:rPr>
        <w:t xml:space="preserve">, </w:t>
      </w:r>
      <w:r w:rsidR="003D56A4" w:rsidRPr="006456A1">
        <w:rPr>
          <w:rFonts w:eastAsiaTheme="minorEastAsia"/>
          <w:lang w:eastAsia="zh-CN"/>
        </w:rPr>
        <w:t xml:space="preserve">and </w:t>
      </w:r>
      <w:r w:rsidR="00C0150F" w:rsidRPr="006456A1">
        <w:rPr>
          <w:rFonts w:eastAsiaTheme="minorEastAsia"/>
          <w:lang w:eastAsia="zh-CN"/>
        </w:rPr>
        <w:t>exchange data</w:t>
      </w:r>
      <w:r w:rsidR="000430FD" w:rsidRPr="006456A1">
        <w:rPr>
          <w:rFonts w:eastAsiaTheme="minorEastAsia"/>
          <w:lang w:eastAsia="zh-CN"/>
        </w:rPr>
        <w:t xml:space="preserve"> using MPI communication functions</w:t>
      </w:r>
      <w:r w:rsidR="00C0150F" w:rsidRPr="006456A1">
        <w:rPr>
          <w:rFonts w:eastAsiaTheme="minorEastAsia"/>
          <w:lang w:eastAsia="zh-CN"/>
        </w:rPr>
        <w:t xml:space="preserve">, </w:t>
      </w:r>
      <w:r w:rsidR="003D56A4" w:rsidRPr="006456A1">
        <w:rPr>
          <w:rFonts w:eastAsiaTheme="minorEastAsia"/>
          <w:lang w:eastAsia="zh-CN"/>
        </w:rPr>
        <w:t>then</w:t>
      </w:r>
      <w:r w:rsidR="00C0150F" w:rsidRPr="006456A1">
        <w:rPr>
          <w:rFonts w:eastAsiaTheme="minorEastAsia"/>
          <w:lang w:eastAsia="zh-CN"/>
        </w:rPr>
        <w:t xml:space="preserve"> filter and merge the received </w:t>
      </w:r>
      <w:r w:rsidR="00246642" w:rsidRPr="006456A1">
        <w:rPr>
          <w:rFonts w:eastAsiaTheme="minorEastAsia" w:hint="eastAsia"/>
          <w:lang w:eastAsia="zh-CN"/>
        </w:rPr>
        <w:t>entries</w:t>
      </w:r>
      <w:r w:rsidR="00246642" w:rsidRPr="006456A1">
        <w:rPr>
          <w:rFonts w:eastAsiaTheme="minorEastAsia"/>
          <w:lang w:eastAsia="zh-CN"/>
        </w:rPr>
        <w:t xml:space="preserve"> </w:t>
      </w:r>
      <w:r w:rsidR="00C0150F" w:rsidRPr="006456A1">
        <w:rPr>
          <w:rFonts w:eastAsiaTheme="minorEastAsia"/>
          <w:lang w:eastAsia="zh-CN"/>
        </w:rPr>
        <w:t xml:space="preserve">with its original </w:t>
      </w:r>
      <w:r w:rsidR="00246642" w:rsidRPr="006456A1">
        <w:rPr>
          <w:rFonts w:eastAsiaTheme="minorEastAsia" w:hint="eastAsia"/>
          <w:lang w:eastAsia="zh-CN"/>
        </w:rPr>
        <w:t>entries</w:t>
      </w:r>
      <w:r w:rsidR="00246642" w:rsidRPr="006456A1">
        <w:rPr>
          <w:rFonts w:eastAsiaTheme="minorEastAsia"/>
          <w:lang w:eastAsia="zh-CN"/>
        </w:rPr>
        <w:t xml:space="preserve"> </w:t>
      </w:r>
      <w:r w:rsidR="00C0150F" w:rsidRPr="006456A1">
        <w:rPr>
          <w:rFonts w:eastAsiaTheme="minorEastAsia"/>
          <w:lang w:eastAsia="zh-CN"/>
        </w:rPr>
        <w:t>according to the grid point range of the process calculated before</w:t>
      </w:r>
      <w:r w:rsidR="00105BA8" w:rsidRPr="006456A1">
        <w:rPr>
          <w:rFonts w:eastAsiaTheme="minorEastAsia" w:hint="eastAsia"/>
          <w:lang w:eastAsia="zh-CN"/>
        </w:rPr>
        <w:t>,</w:t>
      </w:r>
      <w:r w:rsidR="00105BA8" w:rsidRPr="006456A1">
        <w:rPr>
          <w:rFonts w:eastAsiaTheme="minorEastAsia"/>
          <w:lang w:eastAsia="zh-CN"/>
        </w:rPr>
        <w:t xml:space="preserve"> as shown in Fig. </w:t>
      </w:r>
      <w:r w:rsidR="005A1498" w:rsidRPr="006456A1">
        <w:rPr>
          <w:rFonts w:eastAsiaTheme="minorEastAsia" w:hint="eastAsia"/>
          <w:lang w:eastAsia="zh-CN"/>
        </w:rPr>
        <w:t>5</w:t>
      </w:r>
      <w:r w:rsidR="003D56A4" w:rsidRPr="006456A1">
        <w:rPr>
          <w:rFonts w:eastAsiaTheme="minorEastAsia"/>
          <w:lang w:eastAsia="zh-CN"/>
        </w:rPr>
        <w:t>.</w:t>
      </w:r>
    </w:p>
    <w:p w14:paraId="1CA8D265" w14:textId="77777777" w:rsidR="007E708F" w:rsidRDefault="007E708F" w:rsidP="00F00A7B">
      <w:pPr>
        <w:spacing w:line="240" w:lineRule="auto"/>
      </w:pPr>
    </w:p>
    <w:p w14:paraId="3C0DDBC2" w14:textId="3AD79544" w:rsidR="00FF336F" w:rsidRDefault="0046657C" w:rsidP="0046657C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85E727A" wp14:editId="268A72F0">
            <wp:extent cx="3645243" cy="2515353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27" cy="2526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C406F" w14:textId="15DD28D9" w:rsidR="0046657C" w:rsidRPr="006456A1" w:rsidRDefault="0046657C" w:rsidP="0046657C">
      <w:pPr>
        <w:spacing w:line="240" w:lineRule="auto"/>
        <w:rPr>
          <w:rFonts w:eastAsiaTheme="minorEastAsia"/>
          <w:lang w:eastAsia="zh-CN"/>
        </w:rPr>
      </w:pPr>
      <w:r w:rsidRPr="006456A1">
        <w:rPr>
          <w:rFonts w:eastAsiaTheme="minorEastAsia" w:hint="eastAsia"/>
          <w:lang w:eastAsia="zh-CN"/>
        </w:rPr>
        <w:t>F</w:t>
      </w:r>
      <w:r w:rsidRPr="006456A1">
        <w:rPr>
          <w:rFonts w:eastAsiaTheme="minorEastAsia"/>
          <w:lang w:eastAsia="zh-CN"/>
        </w:rPr>
        <w:t xml:space="preserve">ig. </w:t>
      </w:r>
      <w:r w:rsidR="00DB476D" w:rsidRPr="006456A1">
        <w:rPr>
          <w:rFonts w:eastAsiaTheme="minorEastAsia" w:hint="eastAsia"/>
          <w:lang w:eastAsia="zh-CN"/>
        </w:rPr>
        <w:t>5</w:t>
      </w:r>
      <w:r w:rsidRPr="006456A1">
        <w:rPr>
          <w:rFonts w:eastAsiaTheme="minorEastAsia"/>
          <w:lang w:eastAsia="zh-CN"/>
        </w:rPr>
        <w:t xml:space="preserve"> An example of our algorithm </w:t>
      </w:r>
      <w:r w:rsidRPr="006456A1">
        <w:rPr>
          <w:rFonts w:eastAsiaTheme="minorEastAsia" w:hint="eastAsia"/>
          <w:lang w:eastAsia="zh-CN"/>
        </w:rPr>
        <w:t>with</w:t>
      </w:r>
      <w:r w:rsidRPr="006456A1">
        <w:rPr>
          <w:rFonts w:eastAsiaTheme="minorEastAsia"/>
          <w:lang w:eastAsia="zh-CN"/>
        </w:rPr>
        <w:t xml:space="preserve"> eight processes. Each row stands for one process </w:t>
      </w:r>
      <w:r w:rsidR="007E708F" w:rsidRPr="006456A1">
        <w:rPr>
          <w:rFonts w:eastAsiaTheme="minorEastAsia"/>
          <w:lang w:eastAsia="zh-CN"/>
        </w:rPr>
        <w:t>(</w:t>
      </w:r>
      <w:r w:rsidRPr="006456A1">
        <w:rPr>
          <w:rFonts w:eastAsiaTheme="minorEastAsia"/>
          <w:lang w:eastAsia="zh-CN"/>
        </w:rPr>
        <w:t>P</w:t>
      </w:r>
      <w:r w:rsidRPr="00821B0C">
        <w:rPr>
          <w:rFonts w:eastAsiaTheme="minorEastAsia"/>
          <w:vertAlign w:val="subscript"/>
          <w:lang w:eastAsia="zh-CN"/>
        </w:rPr>
        <w:t>0</w:t>
      </w:r>
      <w:r w:rsidRPr="006456A1">
        <w:rPr>
          <w:rFonts w:eastAsiaTheme="minorEastAsia"/>
          <w:lang w:eastAsia="zh-CN"/>
        </w:rPr>
        <w:t>–P</w:t>
      </w:r>
      <w:r w:rsidRPr="00821B0C">
        <w:rPr>
          <w:rFonts w:eastAsiaTheme="minorEastAsia"/>
          <w:vertAlign w:val="subscript"/>
          <w:lang w:eastAsia="zh-CN"/>
        </w:rPr>
        <w:t>7</w:t>
      </w:r>
      <w:r w:rsidR="007E708F" w:rsidRPr="006456A1">
        <w:rPr>
          <w:rFonts w:eastAsiaTheme="minorEastAsia"/>
          <w:lang w:eastAsia="zh-CN"/>
        </w:rPr>
        <w:t>)</w:t>
      </w:r>
      <w:r w:rsidRPr="006456A1">
        <w:rPr>
          <w:rFonts w:eastAsiaTheme="minorEastAsia"/>
          <w:lang w:eastAsia="zh-CN"/>
        </w:rPr>
        <w:t>. There are multiple</w:t>
      </w:r>
      <w:r w:rsidR="007E708F" w:rsidRPr="006456A1">
        <w:rPr>
          <w:rFonts w:eastAsiaTheme="minorEastAsia"/>
          <w:lang w:eastAsia="zh-CN"/>
        </w:rPr>
        <w:t xml:space="preserve"> </w:t>
      </w:r>
      <w:r w:rsidRPr="006456A1">
        <w:rPr>
          <w:rFonts w:eastAsiaTheme="minorEastAsia"/>
          <w:lang w:eastAsia="zh-CN"/>
        </w:rPr>
        <w:t xml:space="preserve">stages </w:t>
      </w:r>
      <w:r w:rsidR="001F2054" w:rsidRPr="006456A1">
        <w:rPr>
          <w:rFonts w:eastAsiaTheme="minorEastAsia" w:hint="eastAsia"/>
          <w:lang w:eastAsia="zh-CN"/>
        </w:rPr>
        <w:t>t</w:t>
      </w:r>
      <w:r w:rsidR="001F2054" w:rsidRPr="006456A1">
        <w:rPr>
          <w:rFonts w:eastAsiaTheme="minorEastAsia"/>
          <w:lang w:eastAsia="zh-CN"/>
        </w:rPr>
        <w:t>hroughout the communication process</w:t>
      </w:r>
      <w:r w:rsidRPr="006456A1">
        <w:rPr>
          <w:rFonts w:eastAsiaTheme="minorEastAsia"/>
          <w:lang w:eastAsia="zh-CN"/>
        </w:rPr>
        <w:t>.</w:t>
      </w:r>
      <w:r w:rsidR="00C06253" w:rsidRPr="006456A1">
        <w:rPr>
          <w:rFonts w:eastAsiaTheme="minorEastAsia"/>
          <w:lang w:eastAsia="zh-CN"/>
        </w:rPr>
        <w:t xml:space="preserve"> Each process needs to communicate a total of </w:t>
      </w:r>
      <w:r w:rsidR="00C06253" w:rsidRPr="006456A1">
        <w:rPr>
          <w:rFonts w:eastAsiaTheme="minorEastAsia" w:hint="eastAsia"/>
          <w:lang w:eastAsia="zh-CN"/>
        </w:rPr>
        <w:t>log</w:t>
      </w:r>
      <w:r w:rsidR="00C06253" w:rsidRPr="00821B0C">
        <w:rPr>
          <w:rFonts w:eastAsiaTheme="minorEastAsia"/>
          <w:vertAlign w:val="subscript"/>
          <w:lang w:eastAsia="zh-CN"/>
        </w:rPr>
        <w:t>2</w:t>
      </w:r>
      <w:r w:rsidR="00C06253" w:rsidRPr="006456A1">
        <w:rPr>
          <w:rFonts w:eastAsiaTheme="minorEastAsia"/>
          <w:lang w:eastAsia="zh-CN"/>
        </w:rPr>
        <w:t>(</w:t>
      </w:r>
      <w:r w:rsidR="0019096C" w:rsidRPr="006456A1">
        <w:rPr>
          <w:rFonts w:eastAsiaTheme="minorEastAsia"/>
          <w:lang w:eastAsia="zh-CN"/>
        </w:rPr>
        <w:t>M</w:t>
      </w:r>
      <w:r w:rsidR="00C06253" w:rsidRPr="006456A1">
        <w:rPr>
          <w:rFonts w:eastAsiaTheme="minorEastAsia"/>
          <w:lang w:eastAsia="zh-CN"/>
        </w:rPr>
        <w:t>) times</w:t>
      </w:r>
      <w:r w:rsidR="00FB10C2" w:rsidRPr="006456A1">
        <w:rPr>
          <w:rFonts w:eastAsiaTheme="minorEastAsia"/>
          <w:lang w:eastAsia="zh-CN"/>
        </w:rPr>
        <w:t>.</w:t>
      </w:r>
    </w:p>
    <w:p w14:paraId="1A38052C" w14:textId="77777777" w:rsidR="007E708F" w:rsidRPr="0046657C" w:rsidRDefault="007E708F" w:rsidP="0046657C">
      <w:pPr>
        <w:spacing w:line="240" w:lineRule="auto"/>
      </w:pPr>
    </w:p>
    <w:p w14:paraId="2D02BEEB" w14:textId="101018A1" w:rsidR="00F00A7B" w:rsidRPr="006456A1" w:rsidRDefault="00F00A7B" w:rsidP="00F00A7B">
      <w:pPr>
        <w:spacing w:line="240" w:lineRule="auto"/>
        <w:rPr>
          <w:rFonts w:eastAsiaTheme="minorEastAsia"/>
          <w:lang w:eastAsia="zh-CN"/>
        </w:rPr>
      </w:pPr>
      <w:r w:rsidRPr="006456A1">
        <w:rPr>
          <w:rFonts w:eastAsiaTheme="minorEastAsia"/>
          <w:lang w:eastAsia="zh-CN"/>
        </w:rPr>
        <w:t xml:space="preserve">The number of grid points in a given grid is N, and the number of processes at the sender (or receiver) is M. </w:t>
      </w:r>
      <w:r w:rsidR="008A006C" w:rsidRPr="006456A1">
        <w:rPr>
          <w:rFonts w:eastAsiaTheme="minorEastAsia"/>
          <w:lang w:eastAsia="zh-CN"/>
        </w:rPr>
        <w:t>One process involves log (M) one-to-one communication with other processes during the sorting process</w:t>
      </w:r>
      <w:r w:rsidR="0020537F" w:rsidRPr="006456A1">
        <w:rPr>
          <w:rFonts w:eastAsiaTheme="minorEastAsia" w:hint="eastAsia"/>
          <w:lang w:eastAsia="zh-CN"/>
        </w:rPr>
        <w:t>.</w:t>
      </w:r>
      <w:r w:rsidRPr="006456A1">
        <w:rPr>
          <w:rFonts w:eastAsiaTheme="minorEastAsia"/>
          <w:lang w:eastAsia="zh-CN"/>
        </w:rPr>
        <w:t xml:space="preserve"> In this module, the average time complexity of sorting each process is O ((N / M) * (log (M) + log (N / M))), the average storage complexity is O (N / M), and the average communication The complexity is O ((N / M) * log (M)). </w:t>
      </w:r>
      <w:r w:rsidR="001B4253" w:rsidRPr="006456A1">
        <w:rPr>
          <w:rFonts w:eastAsiaTheme="minorEastAsia"/>
          <w:lang w:eastAsia="zh-CN"/>
        </w:rPr>
        <w:t>Fig.</w:t>
      </w:r>
      <w:r w:rsidRPr="006456A1">
        <w:rPr>
          <w:rFonts w:eastAsiaTheme="minorEastAsia"/>
          <w:lang w:eastAsia="zh-CN"/>
        </w:rPr>
        <w:t xml:space="preserve"> </w:t>
      </w:r>
      <w:r w:rsidR="002E3293" w:rsidRPr="006456A1">
        <w:rPr>
          <w:rFonts w:eastAsiaTheme="minorEastAsia" w:hint="eastAsia"/>
          <w:lang w:eastAsia="zh-CN"/>
        </w:rPr>
        <w:t>6</w:t>
      </w:r>
      <w:r w:rsidRPr="006456A1">
        <w:rPr>
          <w:rFonts w:eastAsiaTheme="minorEastAsia"/>
          <w:lang w:eastAsia="zh-CN"/>
        </w:rPr>
        <w:t xml:space="preserve"> and </w:t>
      </w:r>
      <w:r w:rsidR="001B4253" w:rsidRPr="006456A1">
        <w:rPr>
          <w:rFonts w:eastAsiaTheme="minorEastAsia"/>
          <w:lang w:eastAsia="zh-CN"/>
        </w:rPr>
        <w:t>Fig.</w:t>
      </w:r>
      <w:r w:rsidRPr="006456A1">
        <w:rPr>
          <w:rFonts w:eastAsiaTheme="minorEastAsia"/>
          <w:lang w:eastAsia="zh-CN"/>
        </w:rPr>
        <w:t xml:space="preserve"> </w:t>
      </w:r>
      <w:r w:rsidR="002E3293" w:rsidRPr="006456A1">
        <w:rPr>
          <w:rFonts w:eastAsiaTheme="minorEastAsia" w:hint="eastAsia"/>
          <w:lang w:eastAsia="zh-CN"/>
        </w:rPr>
        <w:t>7</w:t>
      </w:r>
      <w:r w:rsidRPr="006456A1">
        <w:rPr>
          <w:rFonts w:eastAsiaTheme="minorEastAsia"/>
          <w:lang w:eastAsia="zh-CN"/>
        </w:rPr>
        <w:t xml:space="preserve"> are the results of the grid point local-global mapping tables in </w:t>
      </w:r>
      <w:r w:rsidR="001B4253" w:rsidRPr="006456A1">
        <w:rPr>
          <w:rFonts w:eastAsiaTheme="minorEastAsia"/>
          <w:lang w:eastAsia="zh-CN"/>
        </w:rPr>
        <w:t>Fig.</w:t>
      </w:r>
      <w:r w:rsidRPr="006456A1">
        <w:rPr>
          <w:rFonts w:eastAsiaTheme="minorEastAsia"/>
          <w:lang w:eastAsia="zh-CN"/>
        </w:rPr>
        <w:t xml:space="preserve"> 2 and </w:t>
      </w:r>
      <w:r w:rsidR="001B4253" w:rsidRPr="006456A1">
        <w:rPr>
          <w:rFonts w:eastAsiaTheme="minorEastAsia"/>
          <w:lang w:eastAsia="zh-CN"/>
        </w:rPr>
        <w:t>Fig.</w:t>
      </w:r>
      <w:r w:rsidRPr="006456A1">
        <w:rPr>
          <w:rFonts w:eastAsiaTheme="minorEastAsia"/>
          <w:lang w:eastAsia="zh-CN"/>
        </w:rPr>
        <w:t xml:space="preserve"> 3 after parallel sorting, respectively.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C342F" w14:paraId="4488EA32" w14:textId="77777777" w:rsidTr="005767B7">
        <w:trPr>
          <w:jc w:val="center"/>
        </w:trPr>
        <w:tc>
          <w:tcPr>
            <w:tcW w:w="1129" w:type="dxa"/>
            <w:vAlign w:val="center"/>
          </w:tcPr>
          <w:p w14:paraId="5D62F7BD" w14:textId="7F8A9236" w:rsidR="009C342F" w:rsidRPr="00C0150F" w:rsidRDefault="009C342F" w:rsidP="008531E1">
            <w:pPr>
              <w:spacing w:line="240" w:lineRule="auto"/>
              <w:jc w:val="center"/>
            </w:pPr>
            <w:r w:rsidRPr="00C0150F">
              <w:rPr>
                <w:rFonts w:hint="eastAsia"/>
              </w:rPr>
              <w:t>p</w:t>
            </w:r>
            <w:r w:rsidRPr="00C0150F">
              <w:t>rocess id</w:t>
            </w:r>
          </w:p>
        </w:tc>
        <w:tc>
          <w:tcPr>
            <w:tcW w:w="7167" w:type="dxa"/>
            <w:vAlign w:val="center"/>
          </w:tcPr>
          <w:p w14:paraId="38C6FA9B" w14:textId="0D8DBAF5" w:rsidR="009C342F" w:rsidRDefault="009C342F" w:rsidP="008531E1">
            <w:pPr>
              <w:spacing w:line="240" w:lineRule="auto"/>
              <w:jc w:val="center"/>
            </w:pPr>
            <w:r>
              <w:t>Grid Point Local-Global Mapping Table</w:t>
            </w:r>
          </w:p>
        </w:tc>
      </w:tr>
      <w:tr w:rsidR="006014EA" w14:paraId="765EEBCB" w14:textId="77777777" w:rsidTr="005767B7">
        <w:trPr>
          <w:jc w:val="center"/>
        </w:trPr>
        <w:tc>
          <w:tcPr>
            <w:tcW w:w="1129" w:type="dxa"/>
            <w:vAlign w:val="center"/>
          </w:tcPr>
          <w:p w14:paraId="538D4A7E" w14:textId="327F69A0" w:rsidR="006014EA" w:rsidRDefault="006014EA" w:rsidP="006014EA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7167" w:type="dxa"/>
            <w:vAlign w:val="center"/>
          </w:tcPr>
          <w:p w14:paraId="6E6FA4CE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0,0,0&gt;, </w:t>
            </w:r>
            <w:r>
              <w:rPr>
                <w:rFonts w:hint="eastAsia"/>
              </w:rPr>
              <w:t>&lt;</w:t>
            </w:r>
            <w:r>
              <w:t xml:space="preserve">1,0,1&gt;, </w:t>
            </w:r>
            <w:r>
              <w:rPr>
                <w:rFonts w:hint="eastAsia"/>
              </w:rPr>
              <w:t>&lt;</w:t>
            </w:r>
            <w:r>
              <w:t xml:space="preserve">2,0,2&gt;, </w:t>
            </w:r>
            <w:r>
              <w:rPr>
                <w:rFonts w:hint="eastAsia"/>
              </w:rPr>
              <w:t>&lt;</w:t>
            </w:r>
            <w:r>
              <w:t xml:space="preserve">3,0,3&gt;, </w:t>
            </w:r>
            <w:r>
              <w:rPr>
                <w:rFonts w:hint="eastAsia"/>
              </w:rPr>
              <w:t>&lt;</w:t>
            </w:r>
            <w:r>
              <w:t xml:space="preserve">4,1,0&gt;, </w:t>
            </w:r>
            <w:r>
              <w:rPr>
                <w:rFonts w:hint="eastAsia"/>
              </w:rPr>
              <w:t>&lt;</w:t>
            </w:r>
            <w:r>
              <w:t xml:space="preserve">5,1,1&gt;, </w:t>
            </w:r>
            <w:r>
              <w:rPr>
                <w:rFonts w:hint="eastAsia"/>
              </w:rPr>
              <w:t>&lt;</w:t>
            </w:r>
            <w:r>
              <w:t xml:space="preserve">6,1,2&gt;, </w:t>
            </w:r>
            <w:r>
              <w:rPr>
                <w:rFonts w:hint="eastAsia"/>
              </w:rPr>
              <w:t>&lt;</w:t>
            </w:r>
            <w:r>
              <w:t xml:space="preserve">7,1,3&gt;, </w:t>
            </w:r>
          </w:p>
          <w:p w14:paraId="4C12554B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8,0,4&gt;, </w:t>
            </w:r>
            <w:r>
              <w:rPr>
                <w:rFonts w:hint="eastAsia"/>
              </w:rPr>
              <w:t>&lt;</w:t>
            </w:r>
            <w:r>
              <w:t xml:space="preserve">9,0,5&gt;, </w:t>
            </w:r>
            <w:r>
              <w:rPr>
                <w:rFonts w:hint="eastAsia"/>
              </w:rPr>
              <w:t>&lt;</w:t>
            </w:r>
            <w:r>
              <w:t xml:space="preserve">10,0,6&gt;, </w:t>
            </w:r>
            <w:r>
              <w:rPr>
                <w:rFonts w:hint="eastAsia"/>
              </w:rPr>
              <w:t>&lt;</w:t>
            </w:r>
            <w:r>
              <w:t xml:space="preserve">11,0,7&gt;, </w:t>
            </w:r>
            <w:r>
              <w:rPr>
                <w:rFonts w:hint="eastAsia"/>
              </w:rPr>
              <w:t>&lt;</w:t>
            </w:r>
            <w:r>
              <w:t xml:space="preserve">12,1,4&gt;, </w:t>
            </w:r>
            <w:r>
              <w:rPr>
                <w:rFonts w:hint="eastAsia"/>
              </w:rPr>
              <w:t>&lt;</w:t>
            </w:r>
            <w:r>
              <w:t xml:space="preserve">13,1,5&gt;, </w:t>
            </w:r>
            <w:r>
              <w:rPr>
                <w:rFonts w:hint="eastAsia"/>
              </w:rPr>
              <w:t>&lt;</w:t>
            </w:r>
            <w:r>
              <w:t xml:space="preserve">14,1,6&gt;, </w:t>
            </w:r>
            <w:r>
              <w:rPr>
                <w:rFonts w:hint="eastAsia"/>
              </w:rPr>
              <w:t>&lt;</w:t>
            </w:r>
            <w:r>
              <w:t>15,1,7&gt;,</w:t>
            </w:r>
          </w:p>
        </w:tc>
      </w:tr>
      <w:tr w:rsidR="006014EA" w14:paraId="3D1DA285" w14:textId="77777777" w:rsidTr="005767B7">
        <w:trPr>
          <w:jc w:val="center"/>
        </w:trPr>
        <w:tc>
          <w:tcPr>
            <w:tcW w:w="1129" w:type="dxa"/>
            <w:vAlign w:val="center"/>
          </w:tcPr>
          <w:p w14:paraId="3288CAE0" w14:textId="7AE91F1E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1</w:t>
            </w:r>
          </w:p>
        </w:tc>
        <w:tc>
          <w:tcPr>
            <w:tcW w:w="7167" w:type="dxa"/>
            <w:vAlign w:val="center"/>
          </w:tcPr>
          <w:p w14:paraId="44DBBE3A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16,0,8&gt;, </w:t>
            </w:r>
            <w:r>
              <w:rPr>
                <w:rFonts w:hint="eastAsia"/>
              </w:rPr>
              <w:t>&lt;</w:t>
            </w:r>
            <w:r>
              <w:t xml:space="preserve">17,0,9&gt;, </w:t>
            </w:r>
            <w:r>
              <w:rPr>
                <w:rFonts w:hint="eastAsia"/>
              </w:rPr>
              <w:t>&lt;</w:t>
            </w:r>
            <w:r>
              <w:t xml:space="preserve">18,0,10&gt;, </w:t>
            </w:r>
            <w:r>
              <w:rPr>
                <w:rFonts w:hint="eastAsia"/>
              </w:rPr>
              <w:t>&lt;</w:t>
            </w:r>
            <w:r>
              <w:t xml:space="preserve">19,0,11&gt;, </w:t>
            </w:r>
            <w:r>
              <w:rPr>
                <w:rFonts w:hint="eastAsia"/>
              </w:rPr>
              <w:t>&lt;</w:t>
            </w:r>
            <w:r>
              <w:t xml:space="preserve">20,1,8&gt;, </w:t>
            </w:r>
            <w:r>
              <w:rPr>
                <w:rFonts w:hint="eastAsia"/>
              </w:rPr>
              <w:t>&lt;</w:t>
            </w:r>
            <w:r>
              <w:t xml:space="preserve">21,1,9&gt;, </w:t>
            </w:r>
            <w:r>
              <w:rPr>
                <w:rFonts w:hint="eastAsia"/>
              </w:rPr>
              <w:t>&lt;</w:t>
            </w:r>
            <w:r>
              <w:t xml:space="preserve">22,1,10&gt;, </w:t>
            </w:r>
            <w:r>
              <w:rPr>
                <w:rFonts w:hint="eastAsia"/>
              </w:rPr>
              <w:t>&lt;</w:t>
            </w:r>
            <w:r>
              <w:t xml:space="preserve">23,1,11&gt;, </w:t>
            </w:r>
            <w:r>
              <w:rPr>
                <w:rFonts w:hint="eastAsia"/>
              </w:rPr>
              <w:t>&lt;</w:t>
            </w:r>
            <w:r>
              <w:t xml:space="preserve">24,0,12&gt;, </w:t>
            </w:r>
            <w:r>
              <w:rPr>
                <w:rFonts w:hint="eastAsia"/>
              </w:rPr>
              <w:t>&lt;</w:t>
            </w:r>
            <w:r>
              <w:t xml:space="preserve">25,0,13&gt;, </w:t>
            </w:r>
            <w:r>
              <w:rPr>
                <w:rFonts w:hint="eastAsia"/>
              </w:rPr>
              <w:t>&lt;</w:t>
            </w:r>
            <w:r>
              <w:t xml:space="preserve">26,0,14&gt;, </w:t>
            </w:r>
            <w:r>
              <w:rPr>
                <w:rFonts w:hint="eastAsia"/>
              </w:rPr>
              <w:t>&lt;</w:t>
            </w:r>
            <w:r>
              <w:t>27,0,15&gt;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28,1,12&gt;, </w:t>
            </w:r>
            <w:r>
              <w:rPr>
                <w:rFonts w:hint="eastAsia"/>
              </w:rPr>
              <w:t>&lt;</w:t>
            </w:r>
            <w:r>
              <w:t xml:space="preserve">29,1,13&gt;, </w:t>
            </w:r>
            <w:r>
              <w:rPr>
                <w:rFonts w:hint="eastAsia"/>
              </w:rPr>
              <w:t>&lt;</w:t>
            </w:r>
            <w:r>
              <w:t xml:space="preserve">30,1,14&gt;, </w:t>
            </w:r>
            <w:r>
              <w:rPr>
                <w:rFonts w:hint="eastAsia"/>
              </w:rPr>
              <w:t>&lt;</w:t>
            </w:r>
            <w:r>
              <w:t>31,1,15&gt;</w:t>
            </w:r>
          </w:p>
        </w:tc>
      </w:tr>
      <w:tr w:rsidR="006014EA" w14:paraId="040FB7CE" w14:textId="77777777" w:rsidTr="005767B7">
        <w:trPr>
          <w:jc w:val="center"/>
        </w:trPr>
        <w:tc>
          <w:tcPr>
            <w:tcW w:w="1129" w:type="dxa"/>
            <w:vAlign w:val="center"/>
          </w:tcPr>
          <w:p w14:paraId="34F08DED" w14:textId="458024A5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67" w:type="dxa"/>
            <w:vAlign w:val="center"/>
          </w:tcPr>
          <w:p w14:paraId="0B818D20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32,2,0&gt;, </w:t>
            </w:r>
            <w:r>
              <w:rPr>
                <w:rFonts w:hint="eastAsia"/>
              </w:rPr>
              <w:t>&lt;</w:t>
            </w:r>
            <w:r>
              <w:t xml:space="preserve">33,2,1&gt;, </w:t>
            </w:r>
            <w:r>
              <w:rPr>
                <w:rFonts w:hint="eastAsia"/>
              </w:rPr>
              <w:t>&lt;</w:t>
            </w:r>
            <w:r>
              <w:t xml:space="preserve">34,2,2&gt;, </w:t>
            </w:r>
            <w:r>
              <w:rPr>
                <w:rFonts w:hint="eastAsia"/>
              </w:rPr>
              <w:t>&lt;</w:t>
            </w:r>
            <w:r>
              <w:t xml:space="preserve">35,2,3&gt;, </w:t>
            </w:r>
            <w:r>
              <w:rPr>
                <w:rFonts w:hint="eastAsia"/>
              </w:rPr>
              <w:t>&lt;</w:t>
            </w:r>
            <w:r>
              <w:t xml:space="preserve">36,3,0&gt;, </w:t>
            </w:r>
            <w:r>
              <w:rPr>
                <w:rFonts w:hint="eastAsia"/>
              </w:rPr>
              <w:t>&lt;</w:t>
            </w:r>
            <w:r>
              <w:t xml:space="preserve">37,3,1&gt;, </w:t>
            </w:r>
            <w:r>
              <w:rPr>
                <w:rFonts w:hint="eastAsia"/>
              </w:rPr>
              <w:t>&lt;</w:t>
            </w:r>
            <w:r>
              <w:t xml:space="preserve">38,3,2&gt;, </w:t>
            </w:r>
            <w:r>
              <w:rPr>
                <w:rFonts w:hint="eastAsia"/>
              </w:rPr>
              <w:t>&lt;</w:t>
            </w:r>
            <w:r>
              <w:t xml:space="preserve">39,3,3&gt;, </w:t>
            </w:r>
            <w:r>
              <w:rPr>
                <w:rFonts w:hint="eastAsia"/>
              </w:rPr>
              <w:t>&lt;</w:t>
            </w:r>
            <w:r>
              <w:t xml:space="preserve">40,2,4&gt;, </w:t>
            </w:r>
            <w:r>
              <w:rPr>
                <w:rFonts w:hint="eastAsia"/>
              </w:rPr>
              <w:t>&lt;</w:t>
            </w:r>
            <w:r>
              <w:t xml:space="preserve">41,2,5&gt;, </w:t>
            </w:r>
            <w:r>
              <w:rPr>
                <w:rFonts w:hint="eastAsia"/>
              </w:rPr>
              <w:t>&lt;</w:t>
            </w:r>
            <w:r>
              <w:t xml:space="preserve">42,2,6&gt;, </w:t>
            </w:r>
            <w:r>
              <w:rPr>
                <w:rFonts w:hint="eastAsia"/>
              </w:rPr>
              <w:t>&lt;</w:t>
            </w:r>
            <w:r>
              <w:t xml:space="preserve">43,2,7&gt;, </w:t>
            </w:r>
            <w:r>
              <w:rPr>
                <w:rFonts w:hint="eastAsia"/>
              </w:rPr>
              <w:t>&lt;</w:t>
            </w:r>
            <w:r>
              <w:t xml:space="preserve">44,3,4&gt;, </w:t>
            </w:r>
            <w:r>
              <w:rPr>
                <w:rFonts w:hint="eastAsia"/>
              </w:rPr>
              <w:t>&lt;</w:t>
            </w:r>
            <w:r>
              <w:t xml:space="preserve">45,3,5&gt;, </w:t>
            </w:r>
            <w:r>
              <w:rPr>
                <w:rFonts w:hint="eastAsia"/>
              </w:rPr>
              <w:t>&lt;</w:t>
            </w:r>
            <w:r>
              <w:t xml:space="preserve">46,3,6&gt;, </w:t>
            </w:r>
            <w:r>
              <w:rPr>
                <w:rFonts w:hint="eastAsia"/>
              </w:rPr>
              <w:t>&lt;</w:t>
            </w:r>
            <w:r>
              <w:t>47,3,7&gt;</w:t>
            </w:r>
          </w:p>
        </w:tc>
      </w:tr>
      <w:tr w:rsidR="006014EA" w14:paraId="1A8CE34D" w14:textId="77777777" w:rsidTr="005767B7">
        <w:trPr>
          <w:jc w:val="center"/>
        </w:trPr>
        <w:tc>
          <w:tcPr>
            <w:tcW w:w="1129" w:type="dxa"/>
            <w:vAlign w:val="center"/>
          </w:tcPr>
          <w:p w14:paraId="6A0B0FA2" w14:textId="1507077E" w:rsidR="006014EA" w:rsidRDefault="006014EA" w:rsidP="006014EA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167" w:type="dxa"/>
            <w:vAlign w:val="center"/>
          </w:tcPr>
          <w:p w14:paraId="4563A3BA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48,2,8&gt;, </w:t>
            </w:r>
            <w:r>
              <w:rPr>
                <w:rFonts w:hint="eastAsia"/>
              </w:rPr>
              <w:t>&lt;</w:t>
            </w:r>
            <w:r>
              <w:t xml:space="preserve">49,2,9&gt;, </w:t>
            </w:r>
            <w:r>
              <w:rPr>
                <w:rFonts w:hint="eastAsia"/>
              </w:rPr>
              <w:t>&lt;</w:t>
            </w:r>
            <w:r>
              <w:t xml:space="preserve">50,2,10&gt;, </w:t>
            </w:r>
            <w:r>
              <w:rPr>
                <w:rFonts w:hint="eastAsia"/>
              </w:rPr>
              <w:t>&lt;</w:t>
            </w:r>
            <w:r>
              <w:t xml:space="preserve">51,2,11&gt;, </w:t>
            </w:r>
            <w:r>
              <w:rPr>
                <w:rFonts w:hint="eastAsia"/>
              </w:rPr>
              <w:t>&lt;</w:t>
            </w:r>
            <w:r>
              <w:t xml:space="preserve">52,3,8&gt;, </w:t>
            </w:r>
            <w:r>
              <w:rPr>
                <w:rFonts w:hint="eastAsia"/>
              </w:rPr>
              <w:t>&lt;</w:t>
            </w:r>
            <w:r>
              <w:t xml:space="preserve">53,3,9&gt;, </w:t>
            </w:r>
            <w:r>
              <w:rPr>
                <w:rFonts w:hint="eastAsia"/>
              </w:rPr>
              <w:t>&lt;</w:t>
            </w:r>
            <w:r>
              <w:t xml:space="preserve">54,3,10&gt;, </w:t>
            </w:r>
            <w:r>
              <w:rPr>
                <w:rFonts w:hint="eastAsia"/>
              </w:rPr>
              <w:t>&lt;</w:t>
            </w:r>
            <w:r>
              <w:t xml:space="preserve">55,3,11&gt;, </w:t>
            </w:r>
            <w:r>
              <w:rPr>
                <w:rFonts w:hint="eastAsia"/>
              </w:rPr>
              <w:t>&lt;</w:t>
            </w:r>
            <w:r>
              <w:t xml:space="preserve">56,2,12&gt;, </w:t>
            </w:r>
            <w:r>
              <w:rPr>
                <w:rFonts w:hint="eastAsia"/>
              </w:rPr>
              <w:t>&lt;</w:t>
            </w:r>
            <w:r>
              <w:t xml:space="preserve">57,2,13&gt;, </w:t>
            </w:r>
            <w:r>
              <w:rPr>
                <w:rFonts w:hint="eastAsia"/>
              </w:rPr>
              <w:t>&lt;</w:t>
            </w:r>
            <w:r>
              <w:t xml:space="preserve">58,2,14&gt;, </w:t>
            </w:r>
            <w:r>
              <w:rPr>
                <w:rFonts w:hint="eastAsia"/>
              </w:rPr>
              <w:t>&lt;</w:t>
            </w:r>
            <w:r>
              <w:t xml:space="preserve">59,2,15&gt;, </w:t>
            </w:r>
            <w:r>
              <w:rPr>
                <w:rFonts w:hint="eastAsia"/>
              </w:rPr>
              <w:t>&lt;</w:t>
            </w:r>
            <w:r>
              <w:t xml:space="preserve">60,3,12&gt;, </w:t>
            </w:r>
            <w:r>
              <w:rPr>
                <w:rFonts w:hint="eastAsia"/>
              </w:rPr>
              <w:t>&lt;</w:t>
            </w:r>
            <w:r>
              <w:t xml:space="preserve">61,3,13&gt;, </w:t>
            </w:r>
            <w:r>
              <w:rPr>
                <w:rFonts w:hint="eastAsia"/>
              </w:rPr>
              <w:t>&lt;</w:t>
            </w:r>
            <w:r>
              <w:t xml:space="preserve">62,3,14&gt;, </w:t>
            </w:r>
            <w:r>
              <w:rPr>
                <w:rFonts w:hint="eastAsia"/>
              </w:rPr>
              <w:t>&lt;</w:t>
            </w:r>
            <w:r>
              <w:t>63,3,15&gt;</w:t>
            </w:r>
          </w:p>
        </w:tc>
      </w:tr>
    </w:tbl>
    <w:p w14:paraId="5B1E809E" w14:textId="55D4CDAD" w:rsidR="00C0150F" w:rsidRDefault="00C0150F" w:rsidP="008531E1">
      <w:pPr>
        <w:spacing w:line="240" w:lineRule="auto"/>
        <w:jc w:val="center"/>
      </w:pPr>
      <w:r w:rsidRPr="00C0150F">
        <w:rPr>
          <w:rFonts w:hint="eastAsia"/>
        </w:rPr>
        <w:t>F</w:t>
      </w:r>
      <w:r w:rsidRPr="00C0150F">
        <w:t xml:space="preserve">ig. </w:t>
      </w:r>
      <w:r w:rsidR="002E3293" w:rsidRPr="00D24024">
        <w:rPr>
          <w:rFonts w:hint="eastAsia"/>
        </w:rPr>
        <w:t>6</w:t>
      </w:r>
      <w:r>
        <w:t xml:space="preserve"> </w:t>
      </w:r>
      <w:r w:rsidRPr="00C0150F">
        <w:t xml:space="preserve">The grid point local-global mapping table in Fig 2 is </w:t>
      </w:r>
      <w:r>
        <w:t xml:space="preserve">sorted </w:t>
      </w:r>
      <w:r w:rsidRPr="00C0150F">
        <w:t>based on the grid point global index</w:t>
      </w:r>
      <w:r>
        <w:t>.</w:t>
      </w:r>
    </w:p>
    <w:p w14:paraId="755FBE98" w14:textId="751FB60A" w:rsidR="00C0150F" w:rsidRDefault="00C0150F" w:rsidP="00C0150F">
      <w:pPr>
        <w:spacing w:line="240" w:lineRule="auto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C0150F" w14:paraId="53BF4267" w14:textId="77777777" w:rsidTr="005767B7">
        <w:trPr>
          <w:jc w:val="center"/>
        </w:trPr>
        <w:tc>
          <w:tcPr>
            <w:tcW w:w="1129" w:type="dxa"/>
            <w:vAlign w:val="center"/>
          </w:tcPr>
          <w:p w14:paraId="0FD29462" w14:textId="40DC8E64" w:rsidR="00C0150F" w:rsidRDefault="00C0150F" w:rsidP="008531E1">
            <w:pPr>
              <w:spacing w:line="240" w:lineRule="auto"/>
              <w:jc w:val="center"/>
            </w:pPr>
            <w:r w:rsidRPr="00C0150F">
              <w:rPr>
                <w:rFonts w:hint="eastAsia"/>
              </w:rPr>
              <w:t>p</w:t>
            </w:r>
            <w:r w:rsidRPr="00C0150F">
              <w:t>rocess id</w:t>
            </w:r>
          </w:p>
        </w:tc>
        <w:tc>
          <w:tcPr>
            <w:tcW w:w="7167" w:type="dxa"/>
            <w:vAlign w:val="center"/>
          </w:tcPr>
          <w:p w14:paraId="1C932355" w14:textId="486E90E2" w:rsidR="00C0150F" w:rsidRDefault="00C0150F" w:rsidP="008531E1">
            <w:pPr>
              <w:spacing w:line="240" w:lineRule="auto"/>
              <w:jc w:val="center"/>
            </w:pPr>
            <w:r>
              <w:t>Grid Point Local-Global Mapping Table</w:t>
            </w:r>
          </w:p>
        </w:tc>
      </w:tr>
      <w:tr w:rsidR="0082395C" w14:paraId="2A4631BA" w14:textId="77777777" w:rsidTr="005767B7">
        <w:trPr>
          <w:jc w:val="center"/>
        </w:trPr>
        <w:tc>
          <w:tcPr>
            <w:tcW w:w="1129" w:type="dxa"/>
            <w:vAlign w:val="center"/>
          </w:tcPr>
          <w:p w14:paraId="6B63510B" w14:textId="5217C05A" w:rsidR="0082395C" w:rsidRDefault="0082395C" w:rsidP="0082395C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7167" w:type="dxa"/>
            <w:vAlign w:val="center"/>
          </w:tcPr>
          <w:p w14:paraId="5C28F4DA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0,0,0&gt;, </w:t>
            </w:r>
            <w:r>
              <w:rPr>
                <w:rFonts w:hint="eastAsia"/>
              </w:rPr>
              <w:t>&lt;</w:t>
            </w:r>
            <w:r>
              <w:t xml:space="preserve">1,1,0&gt;, </w:t>
            </w:r>
            <w:r>
              <w:rPr>
                <w:rFonts w:hint="eastAsia"/>
              </w:rPr>
              <w:t>&lt;</w:t>
            </w:r>
            <w:r>
              <w:t xml:space="preserve">2,2,0&gt;, </w:t>
            </w:r>
            <w:r>
              <w:rPr>
                <w:rFonts w:hint="eastAsia"/>
              </w:rPr>
              <w:t>&lt;</w:t>
            </w:r>
            <w:r>
              <w:t xml:space="preserve">3,3,0&gt;, </w:t>
            </w:r>
            <w:r>
              <w:rPr>
                <w:rFonts w:hint="eastAsia"/>
              </w:rPr>
              <w:t>&lt;</w:t>
            </w:r>
            <w:r>
              <w:t xml:space="preserve">4,4,0&gt;, </w:t>
            </w:r>
            <w:r>
              <w:rPr>
                <w:rFonts w:hint="eastAsia"/>
              </w:rPr>
              <w:t>&lt;</w:t>
            </w:r>
            <w:r>
              <w:t xml:space="preserve">5,5,0&gt;, </w:t>
            </w:r>
            <w:r>
              <w:rPr>
                <w:rFonts w:hint="eastAsia"/>
              </w:rPr>
              <w:t>&lt;</w:t>
            </w:r>
            <w:r>
              <w:t xml:space="preserve">6,6,0&gt;, </w:t>
            </w:r>
            <w:r>
              <w:rPr>
                <w:rFonts w:hint="eastAsia"/>
              </w:rPr>
              <w:t>&lt;</w:t>
            </w:r>
            <w:r>
              <w:t>7,7,0&gt;</w:t>
            </w:r>
          </w:p>
        </w:tc>
      </w:tr>
      <w:tr w:rsidR="0082395C" w14:paraId="369A684C" w14:textId="77777777" w:rsidTr="005767B7">
        <w:trPr>
          <w:jc w:val="center"/>
        </w:trPr>
        <w:tc>
          <w:tcPr>
            <w:tcW w:w="1129" w:type="dxa"/>
            <w:vAlign w:val="center"/>
          </w:tcPr>
          <w:p w14:paraId="61EE80F0" w14:textId="1B0D09BC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1</w:t>
            </w:r>
          </w:p>
        </w:tc>
        <w:tc>
          <w:tcPr>
            <w:tcW w:w="7167" w:type="dxa"/>
            <w:vAlign w:val="center"/>
          </w:tcPr>
          <w:p w14:paraId="15D56543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8,0,1&gt;, </w:t>
            </w:r>
            <w:r>
              <w:rPr>
                <w:rFonts w:hint="eastAsia"/>
              </w:rPr>
              <w:t>&lt;</w:t>
            </w:r>
            <w:r>
              <w:t xml:space="preserve">9,1,1&gt;, </w:t>
            </w:r>
            <w:r>
              <w:rPr>
                <w:rFonts w:hint="eastAsia"/>
              </w:rPr>
              <w:t>&lt;</w:t>
            </w:r>
            <w:r>
              <w:t xml:space="preserve">10,2,1&gt;, </w:t>
            </w:r>
            <w:r>
              <w:rPr>
                <w:rFonts w:hint="eastAsia"/>
              </w:rPr>
              <w:t>&lt;</w:t>
            </w:r>
            <w:r>
              <w:t xml:space="preserve">11,3,1&gt;, </w:t>
            </w:r>
            <w:r>
              <w:rPr>
                <w:rFonts w:hint="eastAsia"/>
              </w:rPr>
              <w:t>&lt;</w:t>
            </w:r>
            <w:r>
              <w:t xml:space="preserve">12,4,1&gt;, </w:t>
            </w:r>
            <w:r>
              <w:rPr>
                <w:rFonts w:hint="eastAsia"/>
              </w:rPr>
              <w:t>&lt;</w:t>
            </w:r>
            <w:r>
              <w:t xml:space="preserve">13,5,1&gt;, </w:t>
            </w:r>
            <w:r>
              <w:rPr>
                <w:rFonts w:hint="eastAsia"/>
              </w:rPr>
              <w:t>&lt;</w:t>
            </w:r>
            <w:r>
              <w:t>14,6,1&gt;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15,7,1&gt;</w:t>
            </w:r>
          </w:p>
        </w:tc>
      </w:tr>
      <w:tr w:rsidR="0082395C" w14:paraId="11186C0B" w14:textId="77777777" w:rsidTr="005767B7">
        <w:trPr>
          <w:jc w:val="center"/>
        </w:trPr>
        <w:tc>
          <w:tcPr>
            <w:tcW w:w="1129" w:type="dxa"/>
            <w:vAlign w:val="center"/>
          </w:tcPr>
          <w:p w14:paraId="5CA004D9" w14:textId="2173E9C5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67" w:type="dxa"/>
            <w:vAlign w:val="center"/>
          </w:tcPr>
          <w:p w14:paraId="01E6DF7D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16,0,2&gt;, </w:t>
            </w:r>
            <w:r>
              <w:rPr>
                <w:rFonts w:hint="eastAsia"/>
              </w:rPr>
              <w:t>&lt;</w:t>
            </w:r>
            <w:r>
              <w:t xml:space="preserve">17,1,2&gt;, </w:t>
            </w:r>
            <w:r>
              <w:rPr>
                <w:rFonts w:hint="eastAsia"/>
              </w:rPr>
              <w:t>&lt;</w:t>
            </w:r>
            <w:r>
              <w:t xml:space="preserve">18,2,2&gt;, </w:t>
            </w:r>
            <w:r>
              <w:rPr>
                <w:rFonts w:hint="eastAsia"/>
              </w:rPr>
              <w:t>&lt;</w:t>
            </w:r>
            <w:r>
              <w:t xml:space="preserve">19,3,2&gt;, </w:t>
            </w:r>
            <w:r>
              <w:rPr>
                <w:rFonts w:hint="eastAsia"/>
              </w:rPr>
              <w:t>&lt;</w:t>
            </w:r>
            <w:r>
              <w:t xml:space="preserve">20,4,2&gt;, </w:t>
            </w:r>
            <w:r>
              <w:rPr>
                <w:rFonts w:hint="eastAsia"/>
              </w:rPr>
              <w:t>&lt;</w:t>
            </w:r>
            <w:r>
              <w:t xml:space="preserve">21,5,2&gt;, </w:t>
            </w:r>
            <w:r>
              <w:rPr>
                <w:rFonts w:hint="eastAsia"/>
              </w:rPr>
              <w:t>&lt;</w:t>
            </w:r>
            <w:r>
              <w:t xml:space="preserve">22,6,2&gt;, </w:t>
            </w:r>
            <w:r>
              <w:rPr>
                <w:rFonts w:hint="eastAsia"/>
              </w:rPr>
              <w:t>&lt;</w:t>
            </w:r>
            <w:r>
              <w:t>23,7,2&gt;</w:t>
            </w:r>
          </w:p>
        </w:tc>
      </w:tr>
      <w:tr w:rsidR="0082395C" w14:paraId="48EBD5AA" w14:textId="77777777" w:rsidTr="005767B7">
        <w:trPr>
          <w:jc w:val="center"/>
        </w:trPr>
        <w:tc>
          <w:tcPr>
            <w:tcW w:w="1129" w:type="dxa"/>
            <w:vAlign w:val="center"/>
          </w:tcPr>
          <w:p w14:paraId="70F5AD39" w14:textId="711221EB" w:rsidR="0082395C" w:rsidRDefault="0082395C" w:rsidP="0082395C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167" w:type="dxa"/>
            <w:vAlign w:val="center"/>
          </w:tcPr>
          <w:p w14:paraId="1C0362A3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24,0,3&gt;, </w:t>
            </w:r>
            <w:r>
              <w:rPr>
                <w:rFonts w:hint="eastAsia"/>
              </w:rPr>
              <w:t>&lt;</w:t>
            </w:r>
            <w:r>
              <w:t xml:space="preserve">25,1,3&gt;, </w:t>
            </w:r>
            <w:r>
              <w:rPr>
                <w:rFonts w:hint="eastAsia"/>
              </w:rPr>
              <w:t>&lt;</w:t>
            </w:r>
            <w:r>
              <w:t xml:space="preserve">26,2,3&gt;, </w:t>
            </w:r>
            <w:r>
              <w:rPr>
                <w:rFonts w:hint="eastAsia"/>
              </w:rPr>
              <w:t>&lt;</w:t>
            </w:r>
            <w:r>
              <w:t xml:space="preserve">27,3,3&gt;, </w:t>
            </w:r>
            <w:r>
              <w:rPr>
                <w:rFonts w:hint="eastAsia"/>
              </w:rPr>
              <w:t>&lt;</w:t>
            </w:r>
            <w:r>
              <w:t xml:space="preserve">28,4,3&gt;, </w:t>
            </w:r>
            <w:r>
              <w:rPr>
                <w:rFonts w:hint="eastAsia"/>
              </w:rPr>
              <w:t>&lt;</w:t>
            </w:r>
            <w:r>
              <w:t xml:space="preserve">29,5,3&gt;, </w:t>
            </w:r>
            <w:r>
              <w:rPr>
                <w:rFonts w:hint="eastAsia"/>
              </w:rPr>
              <w:t>&lt;</w:t>
            </w:r>
            <w:r>
              <w:t xml:space="preserve">30,6,3&gt;, </w:t>
            </w:r>
            <w:r>
              <w:rPr>
                <w:rFonts w:hint="eastAsia"/>
              </w:rPr>
              <w:t>&lt;</w:t>
            </w:r>
            <w:r>
              <w:t>31,7,3&gt;</w:t>
            </w:r>
          </w:p>
        </w:tc>
      </w:tr>
      <w:tr w:rsidR="0082395C" w14:paraId="3BD5F20E" w14:textId="77777777" w:rsidTr="005767B7">
        <w:trPr>
          <w:jc w:val="center"/>
        </w:trPr>
        <w:tc>
          <w:tcPr>
            <w:tcW w:w="1129" w:type="dxa"/>
            <w:vAlign w:val="center"/>
          </w:tcPr>
          <w:p w14:paraId="1A70BB6B" w14:textId="68BAE791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4</w:t>
            </w:r>
          </w:p>
        </w:tc>
        <w:tc>
          <w:tcPr>
            <w:tcW w:w="7167" w:type="dxa"/>
            <w:vAlign w:val="center"/>
          </w:tcPr>
          <w:p w14:paraId="71D2B77C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32,0,4&gt;, </w:t>
            </w:r>
            <w:r>
              <w:rPr>
                <w:rFonts w:hint="eastAsia"/>
              </w:rPr>
              <w:t>&lt;</w:t>
            </w:r>
            <w:r>
              <w:t xml:space="preserve">33,1,4&gt;, </w:t>
            </w:r>
            <w:r>
              <w:rPr>
                <w:rFonts w:hint="eastAsia"/>
              </w:rPr>
              <w:t>&lt;</w:t>
            </w:r>
            <w:r>
              <w:t xml:space="preserve">34,2,4&gt;, </w:t>
            </w:r>
            <w:r>
              <w:rPr>
                <w:rFonts w:hint="eastAsia"/>
              </w:rPr>
              <w:t>&lt;</w:t>
            </w:r>
            <w:r>
              <w:t xml:space="preserve">35,3,4&gt;, </w:t>
            </w:r>
            <w:r>
              <w:rPr>
                <w:rFonts w:hint="eastAsia"/>
              </w:rPr>
              <w:t>&lt;</w:t>
            </w:r>
            <w:r>
              <w:t xml:space="preserve">36,4,4&gt;, </w:t>
            </w:r>
            <w:r>
              <w:rPr>
                <w:rFonts w:hint="eastAsia"/>
              </w:rPr>
              <w:t>&lt;</w:t>
            </w:r>
            <w:r>
              <w:t xml:space="preserve">37,5,4&gt;, </w:t>
            </w:r>
            <w:r>
              <w:rPr>
                <w:rFonts w:hint="eastAsia"/>
              </w:rPr>
              <w:t>&lt;</w:t>
            </w:r>
            <w:r>
              <w:t xml:space="preserve">38,6,4&gt;, </w:t>
            </w:r>
            <w:r>
              <w:rPr>
                <w:rFonts w:hint="eastAsia"/>
              </w:rPr>
              <w:t>&lt;</w:t>
            </w:r>
            <w:r>
              <w:t>39,7,4&gt;</w:t>
            </w:r>
          </w:p>
        </w:tc>
      </w:tr>
      <w:tr w:rsidR="0082395C" w14:paraId="71AB4B22" w14:textId="77777777" w:rsidTr="005767B7">
        <w:trPr>
          <w:jc w:val="center"/>
        </w:trPr>
        <w:tc>
          <w:tcPr>
            <w:tcW w:w="1129" w:type="dxa"/>
            <w:vAlign w:val="center"/>
          </w:tcPr>
          <w:p w14:paraId="19B3CD0B" w14:textId="2B45C1DB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5</w:t>
            </w:r>
          </w:p>
        </w:tc>
        <w:tc>
          <w:tcPr>
            <w:tcW w:w="7167" w:type="dxa"/>
            <w:vAlign w:val="center"/>
          </w:tcPr>
          <w:p w14:paraId="21CDDD30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40,0,5&gt;, </w:t>
            </w:r>
            <w:r>
              <w:rPr>
                <w:rFonts w:hint="eastAsia"/>
              </w:rPr>
              <w:t>&lt;</w:t>
            </w:r>
            <w:r>
              <w:t xml:space="preserve">41,1,5&gt;, </w:t>
            </w:r>
            <w:r>
              <w:rPr>
                <w:rFonts w:hint="eastAsia"/>
              </w:rPr>
              <w:t>&lt;</w:t>
            </w:r>
            <w:r>
              <w:t xml:space="preserve">42,2,5&gt;, </w:t>
            </w:r>
            <w:r>
              <w:rPr>
                <w:rFonts w:hint="eastAsia"/>
              </w:rPr>
              <w:t>&lt;</w:t>
            </w:r>
            <w:r>
              <w:t xml:space="preserve">43,3,5&gt;, </w:t>
            </w:r>
            <w:r>
              <w:rPr>
                <w:rFonts w:hint="eastAsia"/>
              </w:rPr>
              <w:t>&lt;</w:t>
            </w:r>
            <w:r>
              <w:t xml:space="preserve">44,4,5&gt;, </w:t>
            </w:r>
            <w:r>
              <w:rPr>
                <w:rFonts w:hint="eastAsia"/>
              </w:rPr>
              <w:t>&lt;</w:t>
            </w:r>
            <w:r>
              <w:t xml:space="preserve">45,5,5&gt;, </w:t>
            </w:r>
            <w:r>
              <w:rPr>
                <w:rFonts w:hint="eastAsia"/>
              </w:rPr>
              <w:t>&lt;</w:t>
            </w:r>
            <w:r>
              <w:t xml:space="preserve">46,6,5&gt;, </w:t>
            </w:r>
            <w:r>
              <w:rPr>
                <w:rFonts w:hint="eastAsia"/>
              </w:rPr>
              <w:t>&lt;</w:t>
            </w:r>
            <w:r>
              <w:t>47,7,5&gt;</w:t>
            </w:r>
          </w:p>
        </w:tc>
      </w:tr>
      <w:tr w:rsidR="0082395C" w14:paraId="20842040" w14:textId="77777777" w:rsidTr="005767B7">
        <w:trPr>
          <w:jc w:val="center"/>
        </w:trPr>
        <w:tc>
          <w:tcPr>
            <w:tcW w:w="1129" w:type="dxa"/>
            <w:vAlign w:val="center"/>
          </w:tcPr>
          <w:p w14:paraId="536E493E" w14:textId="38E9B327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6</w:t>
            </w:r>
          </w:p>
        </w:tc>
        <w:tc>
          <w:tcPr>
            <w:tcW w:w="7167" w:type="dxa"/>
            <w:vAlign w:val="center"/>
          </w:tcPr>
          <w:p w14:paraId="48FCACF5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48,0,6&gt;, </w:t>
            </w:r>
            <w:r>
              <w:rPr>
                <w:rFonts w:hint="eastAsia"/>
              </w:rPr>
              <w:t>&lt;</w:t>
            </w:r>
            <w:r>
              <w:t xml:space="preserve">49,1,6&gt;, </w:t>
            </w:r>
            <w:r>
              <w:rPr>
                <w:rFonts w:hint="eastAsia"/>
              </w:rPr>
              <w:t>&lt;</w:t>
            </w:r>
            <w:r>
              <w:t xml:space="preserve">50,2,6&gt;, </w:t>
            </w:r>
            <w:r>
              <w:rPr>
                <w:rFonts w:hint="eastAsia"/>
              </w:rPr>
              <w:t>&lt;</w:t>
            </w:r>
            <w:r>
              <w:t xml:space="preserve">51,3,6&gt;, </w:t>
            </w:r>
            <w:r>
              <w:rPr>
                <w:rFonts w:hint="eastAsia"/>
              </w:rPr>
              <w:t>&lt;</w:t>
            </w:r>
            <w:r>
              <w:t xml:space="preserve">52,4,6&gt;, </w:t>
            </w:r>
            <w:r>
              <w:rPr>
                <w:rFonts w:hint="eastAsia"/>
              </w:rPr>
              <w:t>&lt;</w:t>
            </w:r>
            <w:r>
              <w:t xml:space="preserve">53,5,6&gt;, </w:t>
            </w:r>
            <w:r>
              <w:rPr>
                <w:rFonts w:hint="eastAsia"/>
              </w:rPr>
              <w:t>&lt;</w:t>
            </w:r>
            <w:r>
              <w:t xml:space="preserve">54,6,6&gt;, </w:t>
            </w:r>
            <w:r>
              <w:rPr>
                <w:rFonts w:hint="eastAsia"/>
              </w:rPr>
              <w:t>&lt;</w:t>
            </w:r>
            <w:r>
              <w:t>55,7,6&gt;</w:t>
            </w:r>
          </w:p>
        </w:tc>
      </w:tr>
      <w:tr w:rsidR="0082395C" w14:paraId="2F076056" w14:textId="77777777" w:rsidTr="005767B7">
        <w:trPr>
          <w:jc w:val="center"/>
        </w:trPr>
        <w:tc>
          <w:tcPr>
            <w:tcW w:w="1129" w:type="dxa"/>
            <w:vAlign w:val="center"/>
          </w:tcPr>
          <w:p w14:paraId="07D60AA6" w14:textId="7AC90BD6" w:rsidR="0082395C" w:rsidRDefault="0082395C" w:rsidP="0082395C">
            <w:pPr>
              <w:spacing w:line="240" w:lineRule="auto"/>
            </w:pPr>
            <w:r>
              <w:lastRenderedPageBreak/>
              <w:t>P</w:t>
            </w:r>
            <w:r w:rsidRPr="006014EA">
              <w:rPr>
                <w:rFonts w:hint="eastAsia"/>
                <w:vertAlign w:val="subscript"/>
              </w:rPr>
              <w:t>7</w:t>
            </w:r>
          </w:p>
        </w:tc>
        <w:tc>
          <w:tcPr>
            <w:tcW w:w="7167" w:type="dxa"/>
            <w:vAlign w:val="center"/>
          </w:tcPr>
          <w:p w14:paraId="39633C26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56,0,7&gt;, </w:t>
            </w:r>
            <w:r>
              <w:rPr>
                <w:rFonts w:hint="eastAsia"/>
              </w:rPr>
              <w:t>&lt;</w:t>
            </w:r>
            <w:r>
              <w:t xml:space="preserve">57,1,7&gt;, </w:t>
            </w:r>
            <w:r>
              <w:rPr>
                <w:rFonts w:hint="eastAsia"/>
              </w:rPr>
              <w:t>&lt;</w:t>
            </w:r>
            <w:r>
              <w:t xml:space="preserve">58,2,7&gt;, </w:t>
            </w:r>
            <w:r>
              <w:rPr>
                <w:rFonts w:hint="eastAsia"/>
              </w:rPr>
              <w:t>&lt;</w:t>
            </w:r>
            <w:r>
              <w:t xml:space="preserve">59,3,7&gt;, </w:t>
            </w:r>
            <w:r>
              <w:rPr>
                <w:rFonts w:hint="eastAsia"/>
              </w:rPr>
              <w:t>&lt;</w:t>
            </w:r>
            <w:r>
              <w:t xml:space="preserve">60,4,7&gt;, </w:t>
            </w:r>
            <w:r>
              <w:rPr>
                <w:rFonts w:hint="eastAsia"/>
              </w:rPr>
              <w:t>&lt;</w:t>
            </w:r>
            <w:r>
              <w:t xml:space="preserve">61,5,7&gt;, </w:t>
            </w:r>
            <w:r>
              <w:rPr>
                <w:rFonts w:hint="eastAsia"/>
              </w:rPr>
              <w:t>&lt;</w:t>
            </w:r>
            <w:r>
              <w:t xml:space="preserve">62,6,7&gt;, </w:t>
            </w:r>
            <w:r>
              <w:rPr>
                <w:rFonts w:hint="eastAsia"/>
              </w:rPr>
              <w:t>&lt;</w:t>
            </w:r>
            <w:r>
              <w:t>63,7,7&gt;</w:t>
            </w:r>
          </w:p>
        </w:tc>
      </w:tr>
    </w:tbl>
    <w:p w14:paraId="572254DD" w14:textId="2E5F39F8" w:rsidR="00C0150F" w:rsidRDefault="00C0150F" w:rsidP="008531E1">
      <w:pPr>
        <w:spacing w:line="240" w:lineRule="auto"/>
        <w:jc w:val="center"/>
      </w:pPr>
      <w:r w:rsidRPr="00C0150F">
        <w:rPr>
          <w:rFonts w:hint="eastAsia"/>
        </w:rPr>
        <w:t>F</w:t>
      </w:r>
      <w:r w:rsidRPr="00C0150F">
        <w:t xml:space="preserve">ig. </w:t>
      </w:r>
      <w:r w:rsidR="002E3293" w:rsidRPr="00D24024">
        <w:rPr>
          <w:rFonts w:hint="eastAsia"/>
        </w:rPr>
        <w:t>7</w:t>
      </w:r>
      <w:r>
        <w:t xml:space="preserve"> </w:t>
      </w:r>
      <w:r w:rsidRPr="00C0150F">
        <w:t xml:space="preserve">The grid point local-global mapping table in Fig </w:t>
      </w:r>
      <w:r>
        <w:t>3</w:t>
      </w:r>
      <w:r w:rsidRPr="00C0150F">
        <w:t xml:space="preserve"> is </w:t>
      </w:r>
      <w:r>
        <w:t xml:space="preserve">sorted </w:t>
      </w:r>
      <w:r w:rsidRPr="00C0150F">
        <w:t>based on the grid point global index</w:t>
      </w:r>
      <w:r>
        <w:t>.</w:t>
      </w:r>
    </w:p>
    <w:p w14:paraId="435029BE" w14:textId="77777777" w:rsidR="00C0150F" w:rsidRPr="00E30B7E" w:rsidRDefault="00C0150F" w:rsidP="00C0150F">
      <w:pPr>
        <w:rPr>
          <w:lang w:bidi="he-IL"/>
        </w:rPr>
      </w:pPr>
    </w:p>
    <w:p w14:paraId="0E6BEF65" w14:textId="2DD08760" w:rsidR="00A83B24" w:rsidRDefault="00A83B24" w:rsidP="00A83B24">
      <w:pPr>
        <w:spacing w:line="240" w:lineRule="auto"/>
      </w:pPr>
      <w:r>
        <w:t xml:space="preserve">3.3 Parallel mapping relationship </w:t>
      </w:r>
      <w:r w:rsidRPr="00E01B9D">
        <w:rPr>
          <w:rFonts w:hint="eastAsia"/>
        </w:rPr>
        <w:t>establishment</w:t>
      </w:r>
      <w:r>
        <w:t xml:space="preserve"> </w:t>
      </w:r>
      <w:r w:rsidRPr="00E01B9D">
        <w:rPr>
          <w:rFonts w:hint="eastAsia"/>
        </w:rPr>
        <w:t>module</w:t>
      </w:r>
    </w:p>
    <w:p w14:paraId="5C97A254" w14:textId="5AC2F879" w:rsidR="00C0150F" w:rsidRDefault="00A83B24" w:rsidP="006D64CF">
      <w:pPr>
        <w:spacing w:line="240" w:lineRule="auto"/>
      </w:pPr>
      <w:r w:rsidRPr="00A83B24">
        <w:t xml:space="preserve">The grid point mapping relationship means that </w:t>
      </w:r>
      <w:r w:rsidR="004B3566">
        <w:t xml:space="preserve">the relationship between two processes </w:t>
      </w:r>
      <w:r w:rsidR="00C812E6">
        <w:t>which</w:t>
      </w:r>
      <w:r w:rsidR="00C812E6" w:rsidRPr="00D24024">
        <w:t xml:space="preserve"> </w:t>
      </w:r>
      <w:r w:rsidRPr="00A83B24">
        <w:t xml:space="preserve">a process on the </w:t>
      </w:r>
      <w:r>
        <w:t xml:space="preserve">sender </w:t>
      </w:r>
      <w:r w:rsidRPr="00A83B24">
        <w:t>and a process on the receiv</w:t>
      </w:r>
      <w:r>
        <w:t>er</w:t>
      </w:r>
      <w:r w:rsidRPr="00A83B24">
        <w:t xml:space="preserve"> have the same grid point. This module is responsible for establishing the sender-receiver grid point mapping </w:t>
      </w:r>
      <w:r w:rsidR="00C43F99">
        <w:t xml:space="preserve">relationship </w:t>
      </w:r>
      <w:r w:rsidRPr="00A83B24">
        <w:t>table</w:t>
      </w:r>
      <w:r w:rsidR="00FF336F">
        <w:t xml:space="preserve"> based on grid point global index</w:t>
      </w:r>
      <w:r w:rsidRPr="00A83B24">
        <w:t xml:space="preserve"> in parallel, where the entries in the table are </w:t>
      </w:r>
      <w:r w:rsidR="00B51A35">
        <w:t>q</w:t>
      </w:r>
      <w:r w:rsidR="00B51A35" w:rsidRPr="00B51A35">
        <w:t>uintuple</w:t>
      </w:r>
      <w:r w:rsidRPr="00A83B24">
        <w:t xml:space="preserve"> &lt;grid point global index, sender process </w:t>
      </w:r>
      <w:r>
        <w:t>id</w:t>
      </w:r>
      <w:r w:rsidRPr="00A83B24">
        <w:t>, sender</w:t>
      </w:r>
      <w:r>
        <w:t xml:space="preserve"> process</w:t>
      </w:r>
      <w:r w:rsidRPr="00A83B24">
        <w:t xml:space="preserve"> grid point local index, </w:t>
      </w:r>
      <w:r>
        <w:t>r</w:t>
      </w:r>
      <w:r w:rsidRPr="00A83B24">
        <w:t xml:space="preserve">eceiver process </w:t>
      </w:r>
      <w:r>
        <w:t>id</w:t>
      </w:r>
      <w:r w:rsidRPr="00A83B24">
        <w:t xml:space="preserve">, </w:t>
      </w:r>
      <w:r>
        <w:t>receiver process grid point l</w:t>
      </w:r>
      <w:r w:rsidRPr="00A83B24">
        <w:t>ocal index</w:t>
      </w:r>
      <w:r w:rsidRPr="00844607">
        <w:rPr>
          <w:rFonts w:hint="eastAsia"/>
        </w:rPr>
        <w:t>&gt;</w:t>
      </w:r>
      <w:r w:rsidRPr="00A83B24">
        <w:t xml:space="preserve">. This module first completes the exchange of the grid point local-global mapping table </w:t>
      </w:r>
      <w:r w:rsidR="00844607" w:rsidRPr="00844607">
        <w:rPr>
          <w:rFonts w:hint="eastAsia"/>
        </w:rPr>
        <w:t>of</w:t>
      </w:r>
      <w:r w:rsidR="00844607">
        <w:t xml:space="preserve"> </w:t>
      </w:r>
      <w:r w:rsidRPr="00A83B24">
        <w:t xml:space="preserve">each process on the sender side and the corresponding process on the receiver side through </w:t>
      </w:r>
      <w:r w:rsidR="005442AE">
        <w:t>MPI</w:t>
      </w:r>
      <w:r w:rsidRPr="00A83B24">
        <w:t xml:space="preserve"> point-to-point communication based on the global index range of the grid points of the sender and receiver processes</w:t>
      </w:r>
      <w:r w:rsidR="002E28CC">
        <w:t>. Because number</w:t>
      </w:r>
      <w:r w:rsidR="006518D7">
        <w:t xml:space="preserve"> of processes of </w:t>
      </w:r>
      <w:r w:rsidR="002E28CC">
        <w:t>both sender and receiver are</w:t>
      </w:r>
      <w:r w:rsidR="006518D7">
        <w:t xml:space="preserve"> the power of 2, so </w:t>
      </w:r>
      <w:r w:rsidR="006518D7" w:rsidRPr="006518D7">
        <w:t>we can build a regular communication relationship</w:t>
      </w:r>
      <w:r w:rsidR="006518D7">
        <w:t xml:space="preserve">, as shown in Fig. </w:t>
      </w:r>
      <w:r w:rsidR="008722C5">
        <w:t>10</w:t>
      </w:r>
      <w:r w:rsidRPr="00A83B24">
        <w:t>.</w:t>
      </w:r>
      <w:r w:rsidR="0098137E">
        <w:t xml:space="preserve"> </w:t>
      </w:r>
      <w:r w:rsidRPr="00A83B24">
        <w:t xml:space="preserve">Within each process, a sender-receiver grid point mapping </w:t>
      </w:r>
      <w:r w:rsidR="00CC3302">
        <w:t xml:space="preserve">relationship </w:t>
      </w:r>
      <w:r w:rsidRPr="00A83B24">
        <w:t xml:space="preserve">table is </w:t>
      </w:r>
      <w:r w:rsidR="00844607" w:rsidRPr="00844607">
        <w:rPr>
          <w:rFonts w:hint="eastAsia"/>
        </w:rPr>
        <w:t>established</w:t>
      </w:r>
      <w:r w:rsidR="00844607">
        <w:t xml:space="preserve"> </w:t>
      </w:r>
      <w:r w:rsidRPr="00A83B24">
        <w:t>based on the grid point local-global mapping tables of the sender and receiver. The average time complexity, the average storage space complexity, and the average communication complexity of each mode</w:t>
      </w:r>
      <w:r w:rsidR="00C63E93">
        <w:t>l</w:t>
      </w:r>
      <w:r w:rsidRPr="00A83B24">
        <w:t xml:space="preserve">'s processes are O (N / M). </w:t>
      </w:r>
      <w:r w:rsidR="001B4253">
        <w:t>Fig.</w:t>
      </w:r>
      <w:r w:rsidRPr="00A83B24">
        <w:t xml:space="preserve"> </w:t>
      </w:r>
      <w:r w:rsidR="00247C48" w:rsidRPr="00D24024">
        <w:rPr>
          <w:rFonts w:hint="eastAsia"/>
        </w:rPr>
        <w:t>8</w:t>
      </w:r>
      <w:r w:rsidRPr="00A83B24">
        <w:t xml:space="preserve"> and </w:t>
      </w:r>
      <w:r w:rsidR="00247C48" w:rsidRPr="00D24024">
        <w:rPr>
          <w:rFonts w:hint="eastAsia"/>
        </w:rPr>
        <w:t>9</w:t>
      </w:r>
      <w:r w:rsidR="00E25E6A">
        <w:t xml:space="preserve"> </w:t>
      </w:r>
      <w:r w:rsidRPr="00A83B24">
        <w:t xml:space="preserve">are the sender-receiver grid point mapping tables </w:t>
      </w:r>
      <w:r w:rsidR="00844607">
        <w:t>of</w:t>
      </w:r>
      <w:r w:rsidRPr="00A83B24">
        <w:t xml:space="preserve"> the sender (</w:t>
      </w:r>
      <w:r w:rsidR="001B4253">
        <w:t>Fig.</w:t>
      </w:r>
      <w:r w:rsidRPr="00A83B24">
        <w:t xml:space="preserve"> 1 (a)) and the receiver (</w:t>
      </w:r>
      <w:r w:rsidR="001B4253">
        <w:t>Fig.</w:t>
      </w:r>
      <w:r w:rsidRPr="00A83B24">
        <w:t xml:space="preserve"> 1 (b)).</w:t>
      </w:r>
    </w:p>
    <w:p w14:paraId="7E94CA82" w14:textId="2D29DE41" w:rsidR="009C43CA" w:rsidRDefault="009C43CA" w:rsidP="006D64CF">
      <w:pPr>
        <w:spacing w:line="240" w:lineRule="auto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C43CA" w14:paraId="46FD5F16" w14:textId="77777777" w:rsidTr="005767B7">
        <w:trPr>
          <w:jc w:val="center"/>
        </w:trPr>
        <w:tc>
          <w:tcPr>
            <w:tcW w:w="1129" w:type="dxa"/>
            <w:vAlign w:val="center"/>
          </w:tcPr>
          <w:p w14:paraId="1710CA90" w14:textId="5B8E3BB3" w:rsidR="009C43CA" w:rsidRDefault="009C43CA" w:rsidP="008531E1">
            <w:pPr>
              <w:spacing w:line="240" w:lineRule="auto"/>
              <w:jc w:val="center"/>
            </w:pPr>
            <w:r w:rsidRPr="00C0150F">
              <w:rPr>
                <w:rFonts w:hint="eastAsia"/>
              </w:rPr>
              <w:t>p</w:t>
            </w:r>
            <w:r w:rsidRPr="00C0150F">
              <w:t>rocess id</w:t>
            </w:r>
          </w:p>
        </w:tc>
        <w:tc>
          <w:tcPr>
            <w:tcW w:w="7167" w:type="dxa"/>
            <w:vAlign w:val="center"/>
          </w:tcPr>
          <w:p w14:paraId="7A37BA92" w14:textId="47CAA942" w:rsidR="009C43CA" w:rsidRDefault="009C43CA" w:rsidP="008531E1">
            <w:pPr>
              <w:spacing w:line="240" w:lineRule="auto"/>
              <w:jc w:val="center"/>
            </w:pPr>
            <w:r>
              <w:t>Grid Point Local-Global Mapping Table</w:t>
            </w:r>
          </w:p>
        </w:tc>
      </w:tr>
      <w:tr w:rsidR="006014EA" w14:paraId="049F790E" w14:textId="77777777" w:rsidTr="005767B7">
        <w:trPr>
          <w:jc w:val="center"/>
        </w:trPr>
        <w:tc>
          <w:tcPr>
            <w:tcW w:w="1129" w:type="dxa"/>
            <w:vAlign w:val="center"/>
          </w:tcPr>
          <w:p w14:paraId="0135A623" w14:textId="5023EF95" w:rsidR="006014EA" w:rsidRDefault="006014EA" w:rsidP="006014EA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7167" w:type="dxa"/>
            <w:vAlign w:val="center"/>
          </w:tcPr>
          <w:p w14:paraId="023349B6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0,0,0,0,0&gt;, </w:t>
            </w:r>
            <w:r>
              <w:rPr>
                <w:rFonts w:hint="eastAsia"/>
              </w:rPr>
              <w:t>&lt;</w:t>
            </w:r>
            <w:r>
              <w:t xml:space="preserve">1,0,1,1,0&gt;, </w:t>
            </w:r>
            <w:r>
              <w:rPr>
                <w:rFonts w:hint="eastAsia"/>
              </w:rPr>
              <w:t>&lt;</w:t>
            </w:r>
            <w:r>
              <w:t xml:space="preserve">2,0,2,2,0&gt;, </w:t>
            </w:r>
            <w:r>
              <w:rPr>
                <w:rFonts w:hint="eastAsia"/>
              </w:rPr>
              <w:t>&lt;</w:t>
            </w:r>
            <w:r>
              <w:t xml:space="preserve">3,0,3,3,0&gt;, </w:t>
            </w:r>
            <w:r>
              <w:rPr>
                <w:rFonts w:hint="eastAsia"/>
              </w:rPr>
              <w:t>&lt;</w:t>
            </w:r>
            <w:r>
              <w:t xml:space="preserve">4,1,0,4,0&gt;, </w:t>
            </w:r>
            <w:r>
              <w:rPr>
                <w:rFonts w:hint="eastAsia"/>
              </w:rPr>
              <w:t>&lt;</w:t>
            </w:r>
            <w:r>
              <w:t xml:space="preserve">5,1,1,5,0&gt;, </w:t>
            </w:r>
            <w:r>
              <w:rPr>
                <w:rFonts w:hint="eastAsia"/>
              </w:rPr>
              <w:t>&lt;</w:t>
            </w:r>
            <w:r>
              <w:t xml:space="preserve">6,1,2,6,0&gt;, </w:t>
            </w:r>
            <w:r>
              <w:rPr>
                <w:rFonts w:hint="eastAsia"/>
              </w:rPr>
              <w:t>&lt;</w:t>
            </w:r>
            <w:r>
              <w:t xml:space="preserve">7,1,3,7,0&gt;, </w:t>
            </w:r>
            <w:r>
              <w:rPr>
                <w:rFonts w:hint="eastAsia"/>
              </w:rPr>
              <w:t>&lt;</w:t>
            </w:r>
            <w:r>
              <w:t xml:space="preserve">8,0,4,0,1&gt;, </w:t>
            </w:r>
            <w:r>
              <w:rPr>
                <w:rFonts w:hint="eastAsia"/>
              </w:rPr>
              <w:t>&lt;</w:t>
            </w:r>
            <w:r>
              <w:t xml:space="preserve">9,0,5,1,1&gt;, </w:t>
            </w:r>
            <w:r>
              <w:rPr>
                <w:rFonts w:hint="eastAsia"/>
              </w:rPr>
              <w:t>&lt;</w:t>
            </w:r>
            <w:r>
              <w:t xml:space="preserve">10,0,6,2,1&gt;, </w:t>
            </w:r>
            <w:r>
              <w:rPr>
                <w:rFonts w:hint="eastAsia"/>
              </w:rPr>
              <w:t>&lt;</w:t>
            </w:r>
            <w:r>
              <w:t xml:space="preserve">11,0,7,3,1&gt;, </w:t>
            </w:r>
            <w:r>
              <w:rPr>
                <w:rFonts w:hint="eastAsia"/>
              </w:rPr>
              <w:t>&lt;</w:t>
            </w:r>
            <w:r>
              <w:t xml:space="preserve">12,1,4,4,1&gt;, </w:t>
            </w:r>
            <w:r>
              <w:rPr>
                <w:rFonts w:hint="eastAsia"/>
              </w:rPr>
              <w:t>&lt;</w:t>
            </w:r>
            <w:r>
              <w:t xml:space="preserve">13,1,5,5,1&gt;, </w:t>
            </w:r>
            <w:r>
              <w:rPr>
                <w:rFonts w:hint="eastAsia"/>
              </w:rPr>
              <w:t>&lt;</w:t>
            </w:r>
            <w:r>
              <w:t xml:space="preserve">14,1,6,6,1&gt;, </w:t>
            </w:r>
            <w:r>
              <w:rPr>
                <w:rFonts w:hint="eastAsia"/>
              </w:rPr>
              <w:t>&lt;</w:t>
            </w:r>
            <w:r>
              <w:t>15,1,7,7,1&gt;,</w:t>
            </w:r>
          </w:p>
        </w:tc>
      </w:tr>
      <w:tr w:rsidR="006014EA" w14:paraId="2730A789" w14:textId="77777777" w:rsidTr="005767B7">
        <w:trPr>
          <w:jc w:val="center"/>
        </w:trPr>
        <w:tc>
          <w:tcPr>
            <w:tcW w:w="1129" w:type="dxa"/>
            <w:vAlign w:val="center"/>
          </w:tcPr>
          <w:p w14:paraId="74F3B3F5" w14:textId="77677833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1</w:t>
            </w:r>
          </w:p>
        </w:tc>
        <w:tc>
          <w:tcPr>
            <w:tcW w:w="7167" w:type="dxa"/>
            <w:vAlign w:val="center"/>
          </w:tcPr>
          <w:p w14:paraId="444BB377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16,0,8,0,2&gt;, </w:t>
            </w:r>
            <w:r>
              <w:rPr>
                <w:rFonts w:hint="eastAsia"/>
              </w:rPr>
              <w:t>&lt;</w:t>
            </w:r>
            <w:r>
              <w:t xml:space="preserve">17,0,9,1,2&gt;, </w:t>
            </w:r>
            <w:r>
              <w:rPr>
                <w:rFonts w:hint="eastAsia"/>
              </w:rPr>
              <w:t>&lt;</w:t>
            </w:r>
            <w:r>
              <w:t xml:space="preserve">18,0,10,2,2&gt;, </w:t>
            </w:r>
            <w:r>
              <w:rPr>
                <w:rFonts w:hint="eastAsia"/>
              </w:rPr>
              <w:t>&lt;</w:t>
            </w:r>
            <w:r>
              <w:t xml:space="preserve">19,0,11,3,2&gt;, </w:t>
            </w:r>
            <w:r>
              <w:rPr>
                <w:rFonts w:hint="eastAsia"/>
              </w:rPr>
              <w:t>&lt;</w:t>
            </w:r>
            <w:r>
              <w:t xml:space="preserve">20,1,8,4,2&gt;, </w:t>
            </w:r>
            <w:r>
              <w:rPr>
                <w:rFonts w:hint="eastAsia"/>
              </w:rPr>
              <w:t>&lt;</w:t>
            </w:r>
            <w:r>
              <w:t xml:space="preserve">21,1,9,5,2&gt;, </w:t>
            </w:r>
            <w:r>
              <w:rPr>
                <w:rFonts w:hint="eastAsia"/>
              </w:rPr>
              <w:t>&lt;</w:t>
            </w:r>
            <w:r>
              <w:t xml:space="preserve">22,1,10,6,2&gt;, </w:t>
            </w:r>
            <w:r>
              <w:rPr>
                <w:rFonts w:hint="eastAsia"/>
              </w:rPr>
              <w:t>&lt;</w:t>
            </w:r>
            <w:r>
              <w:t xml:space="preserve">23,1,11,7,2&gt;, </w:t>
            </w:r>
            <w:r>
              <w:rPr>
                <w:rFonts w:hint="eastAsia"/>
              </w:rPr>
              <w:t>&lt;</w:t>
            </w:r>
            <w:r>
              <w:t xml:space="preserve">24,0,12,0,3&gt;, </w:t>
            </w:r>
            <w:r>
              <w:rPr>
                <w:rFonts w:hint="eastAsia"/>
              </w:rPr>
              <w:t>&lt;</w:t>
            </w:r>
            <w:r>
              <w:t xml:space="preserve">25,0,13,1,3&gt;, </w:t>
            </w:r>
            <w:r>
              <w:rPr>
                <w:rFonts w:hint="eastAsia"/>
              </w:rPr>
              <w:t>&lt;</w:t>
            </w:r>
            <w:r>
              <w:t xml:space="preserve">26,0,14,2,3&gt;, </w:t>
            </w:r>
            <w:r>
              <w:rPr>
                <w:rFonts w:hint="eastAsia"/>
              </w:rPr>
              <w:t>&lt;</w:t>
            </w:r>
            <w:r>
              <w:t>27,0,15,3,3&gt;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28,1,12,4,3&gt;, </w:t>
            </w:r>
            <w:r>
              <w:rPr>
                <w:rFonts w:hint="eastAsia"/>
              </w:rPr>
              <w:t>&lt;</w:t>
            </w:r>
            <w:r>
              <w:t xml:space="preserve">29,1,13,5,3&gt;, </w:t>
            </w:r>
            <w:r>
              <w:rPr>
                <w:rFonts w:hint="eastAsia"/>
              </w:rPr>
              <w:t>&lt;</w:t>
            </w:r>
            <w:r>
              <w:t xml:space="preserve">30,1,14,6,3&gt;, </w:t>
            </w:r>
            <w:r>
              <w:rPr>
                <w:rFonts w:hint="eastAsia"/>
              </w:rPr>
              <w:t>&lt;</w:t>
            </w:r>
            <w:r>
              <w:t>31,1,15,7,3&gt;</w:t>
            </w:r>
          </w:p>
        </w:tc>
      </w:tr>
      <w:tr w:rsidR="006014EA" w14:paraId="1160129E" w14:textId="77777777" w:rsidTr="005767B7">
        <w:trPr>
          <w:jc w:val="center"/>
        </w:trPr>
        <w:tc>
          <w:tcPr>
            <w:tcW w:w="1129" w:type="dxa"/>
            <w:vAlign w:val="center"/>
          </w:tcPr>
          <w:p w14:paraId="1097FB4E" w14:textId="2AA82835" w:rsidR="006014EA" w:rsidRDefault="006014EA" w:rsidP="006014EA">
            <w:pPr>
              <w:spacing w:line="240" w:lineRule="auto"/>
            </w:pPr>
            <w:r>
              <w:t>P</w:t>
            </w:r>
            <w:r w:rsidRPr="006014EA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67" w:type="dxa"/>
            <w:vAlign w:val="center"/>
          </w:tcPr>
          <w:p w14:paraId="31908C38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32,2,0,0,4&gt;, </w:t>
            </w:r>
            <w:r>
              <w:rPr>
                <w:rFonts w:hint="eastAsia"/>
              </w:rPr>
              <w:t>&lt;</w:t>
            </w:r>
            <w:r>
              <w:t xml:space="preserve">33,2,1,1,4&gt;, </w:t>
            </w:r>
            <w:r>
              <w:rPr>
                <w:rFonts w:hint="eastAsia"/>
              </w:rPr>
              <w:t>&lt;</w:t>
            </w:r>
            <w:r>
              <w:t xml:space="preserve">34,2,2,2,4&gt;, </w:t>
            </w:r>
            <w:r>
              <w:rPr>
                <w:rFonts w:hint="eastAsia"/>
              </w:rPr>
              <w:t>&lt;</w:t>
            </w:r>
            <w:r>
              <w:t xml:space="preserve">35,2,3,3,4&gt;, </w:t>
            </w:r>
            <w:r>
              <w:rPr>
                <w:rFonts w:hint="eastAsia"/>
              </w:rPr>
              <w:t>&lt;</w:t>
            </w:r>
            <w:r>
              <w:t xml:space="preserve">36,3,0,4,4&gt;, </w:t>
            </w:r>
            <w:r>
              <w:rPr>
                <w:rFonts w:hint="eastAsia"/>
              </w:rPr>
              <w:t>&lt;</w:t>
            </w:r>
            <w:r>
              <w:t xml:space="preserve">37,3,1,5,4&gt;, </w:t>
            </w:r>
            <w:r>
              <w:rPr>
                <w:rFonts w:hint="eastAsia"/>
              </w:rPr>
              <w:t>&lt;</w:t>
            </w:r>
            <w:r>
              <w:t xml:space="preserve">38,3,2,6,4&gt;, </w:t>
            </w:r>
            <w:r>
              <w:rPr>
                <w:rFonts w:hint="eastAsia"/>
              </w:rPr>
              <w:t>&lt;</w:t>
            </w:r>
            <w:r>
              <w:t xml:space="preserve">39,3,3,7,4&gt;, </w:t>
            </w:r>
            <w:r>
              <w:rPr>
                <w:rFonts w:hint="eastAsia"/>
              </w:rPr>
              <w:t>&lt;</w:t>
            </w:r>
            <w:r>
              <w:t xml:space="preserve">40,2,4,0,5&gt;, </w:t>
            </w:r>
            <w:r>
              <w:rPr>
                <w:rFonts w:hint="eastAsia"/>
              </w:rPr>
              <w:t>&lt;</w:t>
            </w:r>
            <w:r>
              <w:t xml:space="preserve">41,2,5,1,5&gt;, </w:t>
            </w:r>
            <w:r>
              <w:rPr>
                <w:rFonts w:hint="eastAsia"/>
              </w:rPr>
              <w:t>&lt;</w:t>
            </w:r>
            <w:r>
              <w:t xml:space="preserve">42,2,6,2,5&gt;, </w:t>
            </w:r>
            <w:r>
              <w:rPr>
                <w:rFonts w:hint="eastAsia"/>
              </w:rPr>
              <w:t>&lt;</w:t>
            </w:r>
            <w:r>
              <w:t xml:space="preserve">43,2,7,3,5&gt;, </w:t>
            </w:r>
            <w:r>
              <w:rPr>
                <w:rFonts w:hint="eastAsia"/>
              </w:rPr>
              <w:t>&lt;</w:t>
            </w:r>
            <w:r>
              <w:t xml:space="preserve">44,3,4,4,5&gt;, </w:t>
            </w:r>
            <w:r>
              <w:rPr>
                <w:rFonts w:hint="eastAsia"/>
              </w:rPr>
              <w:t>&lt;</w:t>
            </w:r>
            <w:r>
              <w:t xml:space="preserve">45,3,5,5,5&gt;, </w:t>
            </w:r>
            <w:r>
              <w:rPr>
                <w:rFonts w:hint="eastAsia"/>
              </w:rPr>
              <w:t>&lt;</w:t>
            </w:r>
            <w:r>
              <w:t xml:space="preserve">46,3,6,6,5&gt;, </w:t>
            </w:r>
            <w:r>
              <w:rPr>
                <w:rFonts w:hint="eastAsia"/>
              </w:rPr>
              <w:t>&lt;</w:t>
            </w:r>
            <w:r>
              <w:t>47,3,7,7,5&gt;</w:t>
            </w:r>
          </w:p>
        </w:tc>
      </w:tr>
      <w:tr w:rsidR="006014EA" w14:paraId="3D23D20A" w14:textId="77777777" w:rsidTr="005767B7">
        <w:trPr>
          <w:jc w:val="center"/>
        </w:trPr>
        <w:tc>
          <w:tcPr>
            <w:tcW w:w="1129" w:type="dxa"/>
            <w:vAlign w:val="center"/>
          </w:tcPr>
          <w:p w14:paraId="2DB6FBCF" w14:textId="7FCBD9DE" w:rsidR="006014EA" w:rsidRDefault="006014EA" w:rsidP="006014EA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167" w:type="dxa"/>
            <w:vAlign w:val="center"/>
          </w:tcPr>
          <w:p w14:paraId="5FE707D1" w14:textId="77777777" w:rsidR="006014EA" w:rsidRDefault="006014EA" w:rsidP="006014EA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48,2,8,0,6&gt;, </w:t>
            </w:r>
            <w:r>
              <w:rPr>
                <w:rFonts w:hint="eastAsia"/>
              </w:rPr>
              <w:t>&lt;</w:t>
            </w:r>
            <w:r>
              <w:t xml:space="preserve">49,2,9,1,6&gt;, </w:t>
            </w:r>
            <w:r>
              <w:rPr>
                <w:rFonts w:hint="eastAsia"/>
              </w:rPr>
              <w:t>&lt;</w:t>
            </w:r>
            <w:r>
              <w:t xml:space="preserve">50,2,10,2,6&gt;, </w:t>
            </w:r>
            <w:r>
              <w:rPr>
                <w:rFonts w:hint="eastAsia"/>
              </w:rPr>
              <w:t>&lt;</w:t>
            </w:r>
            <w:r>
              <w:t xml:space="preserve">51,2,11,3,6&gt;, </w:t>
            </w:r>
            <w:r>
              <w:rPr>
                <w:rFonts w:hint="eastAsia"/>
              </w:rPr>
              <w:t>&lt;</w:t>
            </w:r>
            <w:r>
              <w:t xml:space="preserve">52,3,8,4,6&gt;, </w:t>
            </w:r>
            <w:r>
              <w:rPr>
                <w:rFonts w:hint="eastAsia"/>
              </w:rPr>
              <w:t>&lt;</w:t>
            </w:r>
            <w:r>
              <w:t xml:space="preserve">53,3,9,5,6&gt;, </w:t>
            </w:r>
            <w:r>
              <w:rPr>
                <w:rFonts w:hint="eastAsia"/>
              </w:rPr>
              <w:t>&lt;</w:t>
            </w:r>
            <w:r>
              <w:t xml:space="preserve">54,3,10,6,6&gt;, </w:t>
            </w:r>
            <w:r>
              <w:rPr>
                <w:rFonts w:hint="eastAsia"/>
              </w:rPr>
              <w:t>&lt;</w:t>
            </w:r>
            <w:r>
              <w:t xml:space="preserve">55,3,11,7,6&gt;, </w:t>
            </w:r>
            <w:r>
              <w:rPr>
                <w:rFonts w:hint="eastAsia"/>
              </w:rPr>
              <w:t>&lt;</w:t>
            </w:r>
            <w:r>
              <w:t xml:space="preserve">56,2,12,0,7&gt;, </w:t>
            </w:r>
            <w:r>
              <w:rPr>
                <w:rFonts w:hint="eastAsia"/>
              </w:rPr>
              <w:t>&lt;</w:t>
            </w:r>
            <w:r>
              <w:t xml:space="preserve">57,2,13,1,7&gt;, </w:t>
            </w:r>
            <w:r>
              <w:rPr>
                <w:rFonts w:hint="eastAsia"/>
              </w:rPr>
              <w:t>&lt;</w:t>
            </w:r>
            <w:r>
              <w:t xml:space="preserve">58,2,14,2,7&gt;, </w:t>
            </w:r>
            <w:r>
              <w:rPr>
                <w:rFonts w:hint="eastAsia"/>
              </w:rPr>
              <w:t>&lt;</w:t>
            </w:r>
            <w:r>
              <w:t xml:space="preserve">59,2,15,3,7&gt;, </w:t>
            </w:r>
            <w:r>
              <w:rPr>
                <w:rFonts w:hint="eastAsia"/>
              </w:rPr>
              <w:t>&lt;</w:t>
            </w:r>
            <w:r>
              <w:t xml:space="preserve">60,3,12,4,7&gt;, </w:t>
            </w:r>
            <w:r>
              <w:rPr>
                <w:rFonts w:hint="eastAsia"/>
              </w:rPr>
              <w:t>&lt;</w:t>
            </w:r>
            <w:r>
              <w:t xml:space="preserve">61,3,13,5,7&gt;, </w:t>
            </w:r>
            <w:r>
              <w:rPr>
                <w:rFonts w:hint="eastAsia"/>
              </w:rPr>
              <w:t>&lt;</w:t>
            </w:r>
            <w:r>
              <w:t xml:space="preserve">62,3,14,6,7&gt;, </w:t>
            </w:r>
            <w:r>
              <w:rPr>
                <w:rFonts w:hint="eastAsia"/>
              </w:rPr>
              <w:t>&lt;</w:t>
            </w:r>
            <w:r>
              <w:t>63,3,15,7,7&gt;</w:t>
            </w:r>
          </w:p>
        </w:tc>
      </w:tr>
    </w:tbl>
    <w:p w14:paraId="223D9FCD" w14:textId="04171F7D" w:rsidR="009C43CA" w:rsidRDefault="009C43CA" w:rsidP="00C43F99">
      <w:pPr>
        <w:spacing w:line="240" w:lineRule="auto"/>
        <w:jc w:val="center"/>
      </w:pPr>
      <w:r>
        <w:t>Fig.</w:t>
      </w:r>
      <w:r w:rsidR="00E25E6A">
        <w:t xml:space="preserve"> </w:t>
      </w:r>
      <w:r w:rsidR="002415BD" w:rsidRPr="00D24024">
        <w:rPr>
          <w:rFonts w:hint="eastAsia"/>
        </w:rPr>
        <w:t>8</w:t>
      </w:r>
      <w:r>
        <w:rPr>
          <w:rFonts w:hint="eastAsia"/>
        </w:rPr>
        <w:t xml:space="preserve"> </w:t>
      </w:r>
      <w:r>
        <w:t xml:space="preserve">sender (Fig. </w:t>
      </w:r>
      <w:r>
        <w:rPr>
          <w:rFonts w:hint="eastAsia"/>
        </w:rPr>
        <w:t>1</w:t>
      </w:r>
      <w:r>
        <w:t>(a)) grid point local-global mapping table</w:t>
      </w:r>
    </w:p>
    <w:p w14:paraId="312850F8" w14:textId="77777777" w:rsidR="009C43CA" w:rsidRPr="00C944E5" w:rsidRDefault="009C43CA" w:rsidP="00DA330D">
      <w:pPr>
        <w:spacing w:line="240" w:lineRule="auto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9C43CA" w14:paraId="20433A7B" w14:textId="77777777" w:rsidTr="005767B7">
        <w:trPr>
          <w:jc w:val="center"/>
        </w:trPr>
        <w:tc>
          <w:tcPr>
            <w:tcW w:w="1129" w:type="dxa"/>
            <w:vAlign w:val="center"/>
          </w:tcPr>
          <w:p w14:paraId="72B6F73C" w14:textId="5174CFD6" w:rsidR="009C43CA" w:rsidRDefault="009C43CA" w:rsidP="008531E1">
            <w:pPr>
              <w:spacing w:line="240" w:lineRule="auto"/>
              <w:jc w:val="center"/>
            </w:pPr>
            <w:r w:rsidRPr="00C0150F">
              <w:rPr>
                <w:rFonts w:hint="eastAsia"/>
              </w:rPr>
              <w:t>p</w:t>
            </w:r>
            <w:r w:rsidRPr="00C0150F">
              <w:t>rocess id</w:t>
            </w:r>
          </w:p>
        </w:tc>
        <w:tc>
          <w:tcPr>
            <w:tcW w:w="7167" w:type="dxa"/>
            <w:vAlign w:val="center"/>
          </w:tcPr>
          <w:p w14:paraId="70379B06" w14:textId="48E2C029" w:rsidR="009C43CA" w:rsidRDefault="009C43CA" w:rsidP="008531E1">
            <w:pPr>
              <w:spacing w:line="240" w:lineRule="auto"/>
              <w:jc w:val="center"/>
            </w:pPr>
            <w:r>
              <w:t>Grid Point Local-Global Mapping Table</w:t>
            </w:r>
          </w:p>
        </w:tc>
      </w:tr>
      <w:tr w:rsidR="0082395C" w14:paraId="5F838E31" w14:textId="77777777" w:rsidTr="005767B7">
        <w:trPr>
          <w:jc w:val="center"/>
        </w:trPr>
        <w:tc>
          <w:tcPr>
            <w:tcW w:w="1129" w:type="dxa"/>
            <w:vAlign w:val="center"/>
          </w:tcPr>
          <w:p w14:paraId="4E27398E" w14:textId="43DD6861" w:rsidR="0082395C" w:rsidRDefault="0082395C" w:rsidP="0082395C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7167" w:type="dxa"/>
            <w:vAlign w:val="center"/>
          </w:tcPr>
          <w:p w14:paraId="51D7D141" w14:textId="255E5551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0,0,0,0,0&gt;, </w:t>
            </w:r>
            <w:r>
              <w:rPr>
                <w:rFonts w:hint="eastAsia"/>
              </w:rPr>
              <w:t>&lt;</w:t>
            </w:r>
            <w:r>
              <w:t xml:space="preserve">1,0,1,1,0&gt;, </w:t>
            </w:r>
            <w:r>
              <w:rPr>
                <w:rFonts w:hint="eastAsia"/>
              </w:rPr>
              <w:t>&lt;</w:t>
            </w:r>
            <w:r>
              <w:t xml:space="preserve">2,0,2,2,0&gt;, </w:t>
            </w:r>
            <w:r>
              <w:rPr>
                <w:rFonts w:hint="eastAsia"/>
              </w:rPr>
              <w:t>&lt;</w:t>
            </w:r>
            <w:r>
              <w:t xml:space="preserve">3,0,3,3,0&gt;, </w:t>
            </w:r>
            <w:r>
              <w:rPr>
                <w:rFonts w:hint="eastAsia"/>
              </w:rPr>
              <w:t>&lt;</w:t>
            </w:r>
            <w:r>
              <w:t xml:space="preserve">4,1,0,4,0&gt;, </w:t>
            </w:r>
            <w:r>
              <w:rPr>
                <w:rFonts w:hint="eastAsia"/>
              </w:rPr>
              <w:t>&lt;</w:t>
            </w:r>
            <w:r>
              <w:t xml:space="preserve">5,1,1,5,0&gt;, </w:t>
            </w:r>
            <w:r>
              <w:rPr>
                <w:rFonts w:hint="eastAsia"/>
              </w:rPr>
              <w:t>&lt;</w:t>
            </w:r>
            <w:r>
              <w:t xml:space="preserve">6,1,2,6,0&gt;, </w:t>
            </w:r>
            <w:r>
              <w:rPr>
                <w:rFonts w:hint="eastAsia"/>
              </w:rPr>
              <w:t>&lt;</w:t>
            </w:r>
            <w:r>
              <w:t>7,1,3,7,0&gt;</w:t>
            </w:r>
          </w:p>
        </w:tc>
      </w:tr>
      <w:tr w:rsidR="0082395C" w14:paraId="3B962C3A" w14:textId="77777777" w:rsidTr="005767B7">
        <w:trPr>
          <w:jc w:val="center"/>
        </w:trPr>
        <w:tc>
          <w:tcPr>
            <w:tcW w:w="1129" w:type="dxa"/>
            <w:vAlign w:val="center"/>
          </w:tcPr>
          <w:p w14:paraId="54F2D700" w14:textId="5B2851E0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1</w:t>
            </w:r>
          </w:p>
        </w:tc>
        <w:tc>
          <w:tcPr>
            <w:tcW w:w="7167" w:type="dxa"/>
            <w:vAlign w:val="center"/>
          </w:tcPr>
          <w:p w14:paraId="032EF5BE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8,0,4,0,1&gt;, </w:t>
            </w:r>
            <w:r>
              <w:rPr>
                <w:rFonts w:hint="eastAsia"/>
              </w:rPr>
              <w:t>&lt;</w:t>
            </w:r>
            <w:r>
              <w:t xml:space="preserve">9,0,5,1,1&gt;, </w:t>
            </w:r>
            <w:r>
              <w:rPr>
                <w:rFonts w:hint="eastAsia"/>
              </w:rPr>
              <w:t>&lt;</w:t>
            </w:r>
            <w:r>
              <w:t xml:space="preserve">10,0,6,2,1&gt;, </w:t>
            </w:r>
            <w:r>
              <w:rPr>
                <w:rFonts w:hint="eastAsia"/>
              </w:rPr>
              <w:t>&lt;</w:t>
            </w:r>
            <w:r>
              <w:t xml:space="preserve">11,0,7,3,1&gt;, </w:t>
            </w:r>
            <w:r>
              <w:rPr>
                <w:rFonts w:hint="eastAsia"/>
              </w:rPr>
              <w:t>&lt;</w:t>
            </w:r>
            <w:r>
              <w:t xml:space="preserve">12,1,4,4,1&gt;, </w:t>
            </w:r>
            <w:r>
              <w:rPr>
                <w:rFonts w:hint="eastAsia"/>
              </w:rPr>
              <w:t>&lt;</w:t>
            </w:r>
            <w:r>
              <w:t xml:space="preserve">13,1,5,5,1&gt;, </w:t>
            </w:r>
            <w:r>
              <w:rPr>
                <w:rFonts w:hint="eastAsia"/>
              </w:rPr>
              <w:t>&lt;</w:t>
            </w:r>
            <w:r>
              <w:t xml:space="preserve">14,1,6,6,1&gt;, </w:t>
            </w:r>
            <w:r>
              <w:rPr>
                <w:rFonts w:hint="eastAsia"/>
              </w:rPr>
              <w:t>&lt;</w:t>
            </w:r>
            <w:r>
              <w:t>15,1,7,7,1&gt;</w:t>
            </w:r>
          </w:p>
        </w:tc>
      </w:tr>
      <w:tr w:rsidR="0082395C" w14:paraId="1F8943F4" w14:textId="77777777" w:rsidTr="005767B7">
        <w:trPr>
          <w:jc w:val="center"/>
        </w:trPr>
        <w:tc>
          <w:tcPr>
            <w:tcW w:w="1129" w:type="dxa"/>
            <w:vAlign w:val="center"/>
          </w:tcPr>
          <w:p w14:paraId="0B2B7B60" w14:textId="27BAFFF3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67" w:type="dxa"/>
            <w:vAlign w:val="center"/>
          </w:tcPr>
          <w:p w14:paraId="1E28D53D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16,0,8,0,2&gt;, </w:t>
            </w:r>
            <w:r>
              <w:rPr>
                <w:rFonts w:hint="eastAsia"/>
              </w:rPr>
              <w:t>&lt;</w:t>
            </w:r>
            <w:r>
              <w:t xml:space="preserve">17,0,9,1,2&gt;, </w:t>
            </w:r>
            <w:r>
              <w:rPr>
                <w:rFonts w:hint="eastAsia"/>
              </w:rPr>
              <w:t>&lt;</w:t>
            </w:r>
            <w:r>
              <w:t xml:space="preserve">18,0,10,2,2&gt;, </w:t>
            </w:r>
            <w:r>
              <w:rPr>
                <w:rFonts w:hint="eastAsia"/>
              </w:rPr>
              <w:t>&lt;</w:t>
            </w:r>
            <w:r>
              <w:t xml:space="preserve">19,0,11,3,2&gt;, </w:t>
            </w:r>
            <w:r>
              <w:rPr>
                <w:rFonts w:hint="eastAsia"/>
              </w:rPr>
              <w:t>&lt;</w:t>
            </w:r>
            <w:r>
              <w:t xml:space="preserve">20,1,8,4,2&gt;, </w:t>
            </w:r>
            <w:r>
              <w:rPr>
                <w:rFonts w:hint="eastAsia"/>
              </w:rPr>
              <w:t>&lt;</w:t>
            </w:r>
            <w:r>
              <w:t xml:space="preserve">21,1,9,5,2&gt;, </w:t>
            </w:r>
            <w:r>
              <w:rPr>
                <w:rFonts w:hint="eastAsia"/>
              </w:rPr>
              <w:t>&lt;</w:t>
            </w:r>
            <w:r>
              <w:t xml:space="preserve">22,1,10,6,2&gt;, </w:t>
            </w:r>
            <w:r>
              <w:rPr>
                <w:rFonts w:hint="eastAsia"/>
              </w:rPr>
              <w:t>&lt;</w:t>
            </w:r>
            <w:r>
              <w:t>23,1,11,7,2&gt;</w:t>
            </w:r>
          </w:p>
        </w:tc>
      </w:tr>
      <w:tr w:rsidR="0082395C" w14:paraId="6C76FD66" w14:textId="77777777" w:rsidTr="005767B7">
        <w:trPr>
          <w:jc w:val="center"/>
        </w:trPr>
        <w:tc>
          <w:tcPr>
            <w:tcW w:w="1129" w:type="dxa"/>
            <w:vAlign w:val="center"/>
          </w:tcPr>
          <w:p w14:paraId="7000A35B" w14:textId="4D329AEC" w:rsidR="0082395C" w:rsidRDefault="0082395C" w:rsidP="0082395C">
            <w:pPr>
              <w:spacing w:line="240" w:lineRule="auto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167" w:type="dxa"/>
            <w:vAlign w:val="center"/>
          </w:tcPr>
          <w:p w14:paraId="6387D158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24,0,12,0,3&gt;, </w:t>
            </w:r>
            <w:r>
              <w:rPr>
                <w:rFonts w:hint="eastAsia"/>
              </w:rPr>
              <w:t>&lt;</w:t>
            </w:r>
            <w:r>
              <w:t xml:space="preserve">25,0,13,1,3&gt;, </w:t>
            </w:r>
            <w:r>
              <w:rPr>
                <w:rFonts w:hint="eastAsia"/>
              </w:rPr>
              <w:t>&lt;</w:t>
            </w:r>
            <w:r>
              <w:t xml:space="preserve">26,0,14,2,3&gt;, </w:t>
            </w:r>
            <w:r>
              <w:rPr>
                <w:rFonts w:hint="eastAsia"/>
              </w:rPr>
              <w:t>&lt;</w:t>
            </w:r>
            <w:r>
              <w:t>27,0,15,3,3&gt;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 xml:space="preserve">28,1,12,4,3&gt;, </w:t>
            </w:r>
            <w:r>
              <w:rPr>
                <w:rFonts w:hint="eastAsia"/>
              </w:rPr>
              <w:t>&lt;</w:t>
            </w:r>
            <w:r>
              <w:t xml:space="preserve">29,1,13,5,3&gt;, </w:t>
            </w:r>
            <w:r>
              <w:rPr>
                <w:rFonts w:hint="eastAsia"/>
              </w:rPr>
              <w:t>&lt;</w:t>
            </w:r>
            <w:r>
              <w:t xml:space="preserve">30,1,14,6,3&gt;, </w:t>
            </w:r>
            <w:r>
              <w:rPr>
                <w:rFonts w:hint="eastAsia"/>
              </w:rPr>
              <w:t>&lt;</w:t>
            </w:r>
            <w:r>
              <w:t>31,1,15,7,3&gt;</w:t>
            </w:r>
          </w:p>
        </w:tc>
      </w:tr>
      <w:tr w:rsidR="0082395C" w14:paraId="2830173B" w14:textId="77777777" w:rsidTr="005767B7">
        <w:trPr>
          <w:jc w:val="center"/>
        </w:trPr>
        <w:tc>
          <w:tcPr>
            <w:tcW w:w="1129" w:type="dxa"/>
            <w:vAlign w:val="center"/>
          </w:tcPr>
          <w:p w14:paraId="2BE4297E" w14:textId="04D5C034" w:rsidR="0082395C" w:rsidRDefault="0082395C" w:rsidP="0082395C">
            <w:pPr>
              <w:spacing w:line="240" w:lineRule="auto"/>
            </w:pPr>
            <w:r>
              <w:lastRenderedPageBreak/>
              <w:t>P</w:t>
            </w:r>
            <w:r w:rsidRPr="006014EA">
              <w:rPr>
                <w:vertAlign w:val="subscript"/>
              </w:rPr>
              <w:t>4</w:t>
            </w:r>
          </w:p>
        </w:tc>
        <w:tc>
          <w:tcPr>
            <w:tcW w:w="7167" w:type="dxa"/>
            <w:vAlign w:val="center"/>
          </w:tcPr>
          <w:p w14:paraId="6B188EED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32,2,0,0,4&gt;, </w:t>
            </w:r>
            <w:r>
              <w:rPr>
                <w:rFonts w:hint="eastAsia"/>
              </w:rPr>
              <w:t>&lt;</w:t>
            </w:r>
            <w:r>
              <w:t xml:space="preserve">33,2,1,1,4&gt;, </w:t>
            </w:r>
            <w:r>
              <w:rPr>
                <w:rFonts w:hint="eastAsia"/>
              </w:rPr>
              <w:t>&lt;</w:t>
            </w:r>
            <w:r>
              <w:t xml:space="preserve">34,2,2,2,4&gt;, </w:t>
            </w:r>
            <w:r>
              <w:rPr>
                <w:rFonts w:hint="eastAsia"/>
              </w:rPr>
              <w:t>&lt;</w:t>
            </w:r>
            <w:r>
              <w:t xml:space="preserve">35,2,3,3,4&gt;, </w:t>
            </w:r>
            <w:r>
              <w:rPr>
                <w:rFonts w:hint="eastAsia"/>
              </w:rPr>
              <w:t>&lt;</w:t>
            </w:r>
            <w:r>
              <w:t xml:space="preserve">36,3,0,4,4&gt;, </w:t>
            </w:r>
            <w:r>
              <w:rPr>
                <w:rFonts w:hint="eastAsia"/>
              </w:rPr>
              <w:t>&lt;</w:t>
            </w:r>
            <w:r>
              <w:t xml:space="preserve">37,3,1,5,4&gt;, </w:t>
            </w:r>
            <w:r>
              <w:rPr>
                <w:rFonts w:hint="eastAsia"/>
              </w:rPr>
              <w:t>&lt;</w:t>
            </w:r>
            <w:r>
              <w:t xml:space="preserve">38,3,2,6,4&gt;, </w:t>
            </w:r>
            <w:r>
              <w:rPr>
                <w:rFonts w:hint="eastAsia"/>
              </w:rPr>
              <w:t>&lt;</w:t>
            </w:r>
            <w:r>
              <w:t>39,3,3,7,4&gt;</w:t>
            </w:r>
          </w:p>
        </w:tc>
      </w:tr>
      <w:tr w:rsidR="0082395C" w14:paraId="5274E292" w14:textId="77777777" w:rsidTr="005767B7">
        <w:trPr>
          <w:jc w:val="center"/>
        </w:trPr>
        <w:tc>
          <w:tcPr>
            <w:tcW w:w="1129" w:type="dxa"/>
            <w:vAlign w:val="center"/>
          </w:tcPr>
          <w:p w14:paraId="57F7F318" w14:textId="57D4424F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5</w:t>
            </w:r>
          </w:p>
        </w:tc>
        <w:tc>
          <w:tcPr>
            <w:tcW w:w="7167" w:type="dxa"/>
            <w:vAlign w:val="center"/>
          </w:tcPr>
          <w:p w14:paraId="5E35D68E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40,2,4,0,5&gt;, </w:t>
            </w:r>
            <w:r>
              <w:rPr>
                <w:rFonts w:hint="eastAsia"/>
              </w:rPr>
              <w:t>&lt;</w:t>
            </w:r>
            <w:r>
              <w:t xml:space="preserve">41,2,5,1,5&gt;, </w:t>
            </w:r>
            <w:r>
              <w:rPr>
                <w:rFonts w:hint="eastAsia"/>
              </w:rPr>
              <w:t>&lt;</w:t>
            </w:r>
            <w:r>
              <w:t xml:space="preserve">42,2,6,2,5&gt;, </w:t>
            </w:r>
            <w:r>
              <w:rPr>
                <w:rFonts w:hint="eastAsia"/>
              </w:rPr>
              <w:t>&lt;</w:t>
            </w:r>
            <w:r>
              <w:t xml:space="preserve">43,2,7,3,5&gt;, </w:t>
            </w:r>
            <w:r>
              <w:rPr>
                <w:rFonts w:hint="eastAsia"/>
              </w:rPr>
              <w:t>&lt;</w:t>
            </w:r>
            <w:r>
              <w:t xml:space="preserve">44,3,4,4,5&gt;, </w:t>
            </w:r>
            <w:r>
              <w:rPr>
                <w:rFonts w:hint="eastAsia"/>
              </w:rPr>
              <w:t>&lt;</w:t>
            </w:r>
            <w:r>
              <w:t xml:space="preserve">45,3,5,5,5&gt;, </w:t>
            </w:r>
            <w:r>
              <w:rPr>
                <w:rFonts w:hint="eastAsia"/>
              </w:rPr>
              <w:t>&lt;</w:t>
            </w:r>
            <w:r>
              <w:t xml:space="preserve">46,3,6,6,5&gt;, </w:t>
            </w:r>
            <w:r>
              <w:rPr>
                <w:rFonts w:hint="eastAsia"/>
              </w:rPr>
              <w:t>&lt;</w:t>
            </w:r>
            <w:r>
              <w:t>47,3,7,7,5&gt;</w:t>
            </w:r>
          </w:p>
        </w:tc>
      </w:tr>
      <w:tr w:rsidR="0082395C" w14:paraId="0E5EE940" w14:textId="77777777" w:rsidTr="005767B7">
        <w:trPr>
          <w:jc w:val="center"/>
        </w:trPr>
        <w:tc>
          <w:tcPr>
            <w:tcW w:w="1129" w:type="dxa"/>
            <w:vAlign w:val="center"/>
          </w:tcPr>
          <w:p w14:paraId="6924E4D6" w14:textId="0810C57C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vertAlign w:val="subscript"/>
              </w:rPr>
              <w:t>6</w:t>
            </w:r>
          </w:p>
        </w:tc>
        <w:tc>
          <w:tcPr>
            <w:tcW w:w="7167" w:type="dxa"/>
            <w:vAlign w:val="center"/>
          </w:tcPr>
          <w:p w14:paraId="476BD1DD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48,2,8,0,6&gt;, </w:t>
            </w:r>
            <w:r>
              <w:rPr>
                <w:rFonts w:hint="eastAsia"/>
              </w:rPr>
              <w:t>&lt;</w:t>
            </w:r>
            <w:r>
              <w:t xml:space="preserve">49,2,9,1,6&gt;, </w:t>
            </w:r>
            <w:r>
              <w:rPr>
                <w:rFonts w:hint="eastAsia"/>
              </w:rPr>
              <w:t>&lt;</w:t>
            </w:r>
            <w:r>
              <w:t xml:space="preserve">50,2,10,2,6&gt;, </w:t>
            </w:r>
            <w:r>
              <w:rPr>
                <w:rFonts w:hint="eastAsia"/>
              </w:rPr>
              <w:t>&lt;</w:t>
            </w:r>
            <w:r>
              <w:t xml:space="preserve">51,2,11,3,6&gt;, </w:t>
            </w:r>
            <w:r>
              <w:rPr>
                <w:rFonts w:hint="eastAsia"/>
              </w:rPr>
              <w:t>&lt;</w:t>
            </w:r>
            <w:r>
              <w:t xml:space="preserve">52,3,8,4,6&gt;, </w:t>
            </w:r>
            <w:r>
              <w:rPr>
                <w:rFonts w:hint="eastAsia"/>
              </w:rPr>
              <w:t>&lt;</w:t>
            </w:r>
            <w:r>
              <w:t xml:space="preserve">53,3,9,5,6&gt;, </w:t>
            </w:r>
            <w:r>
              <w:rPr>
                <w:rFonts w:hint="eastAsia"/>
              </w:rPr>
              <w:t>&lt;</w:t>
            </w:r>
            <w:r>
              <w:t xml:space="preserve">54,3,10,6,6&gt;, </w:t>
            </w:r>
            <w:r>
              <w:rPr>
                <w:rFonts w:hint="eastAsia"/>
              </w:rPr>
              <w:t>&lt;</w:t>
            </w:r>
            <w:r>
              <w:t>55,3,11,7,6&gt;</w:t>
            </w:r>
          </w:p>
        </w:tc>
      </w:tr>
      <w:tr w:rsidR="0082395C" w14:paraId="4FCDF060" w14:textId="77777777" w:rsidTr="005767B7">
        <w:trPr>
          <w:jc w:val="center"/>
        </w:trPr>
        <w:tc>
          <w:tcPr>
            <w:tcW w:w="1129" w:type="dxa"/>
            <w:vAlign w:val="center"/>
          </w:tcPr>
          <w:p w14:paraId="6A26E72F" w14:textId="4E72FCB3" w:rsidR="0082395C" w:rsidRDefault="0082395C" w:rsidP="0082395C">
            <w:pPr>
              <w:spacing w:line="240" w:lineRule="auto"/>
            </w:pPr>
            <w:r>
              <w:t>P</w:t>
            </w:r>
            <w:r w:rsidRPr="006014EA">
              <w:rPr>
                <w:rFonts w:hint="eastAsia"/>
                <w:vertAlign w:val="subscript"/>
              </w:rPr>
              <w:t>7</w:t>
            </w:r>
          </w:p>
        </w:tc>
        <w:tc>
          <w:tcPr>
            <w:tcW w:w="7167" w:type="dxa"/>
            <w:vAlign w:val="center"/>
          </w:tcPr>
          <w:p w14:paraId="717FD2FC" w14:textId="77777777" w:rsidR="0082395C" w:rsidRDefault="0082395C" w:rsidP="0082395C">
            <w:pPr>
              <w:spacing w:line="240" w:lineRule="auto"/>
            </w:pPr>
            <w:r>
              <w:rPr>
                <w:rFonts w:hint="eastAsia"/>
              </w:rPr>
              <w:t>&lt;</w:t>
            </w:r>
            <w:r>
              <w:t xml:space="preserve">56,2,12,0,7&gt;, </w:t>
            </w:r>
            <w:r>
              <w:rPr>
                <w:rFonts w:hint="eastAsia"/>
              </w:rPr>
              <w:t>&lt;</w:t>
            </w:r>
            <w:r>
              <w:t xml:space="preserve">57,2,13,1,7&gt;, </w:t>
            </w:r>
            <w:r>
              <w:rPr>
                <w:rFonts w:hint="eastAsia"/>
              </w:rPr>
              <w:t>&lt;</w:t>
            </w:r>
            <w:r>
              <w:t xml:space="preserve">58,2,14,2,7&gt;, </w:t>
            </w:r>
            <w:r>
              <w:rPr>
                <w:rFonts w:hint="eastAsia"/>
              </w:rPr>
              <w:t>&lt;</w:t>
            </w:r>
            <w:r>
              <w:t xml:space="preserve">59,2,15,3,7&gt;, </w:t>
            </w:r>
            <w:r>
              <w:rPr>
                <w:rFonts w:hint="eastAsia"/>
              </w:rPr>
              <w:t>&lt;</w:t>
            </w:r>
            <w:r>
              <w:t xml:space="preserve">60,3,12,4,7&gt;, </w:t>
            </w:r>
            <w:r>
              <w:rPr>
                <w:rFonts w:hint="eastAsia"/>
              </w:rPr>
              <w:t>&lt;</w:t>
            </w:r>
            <w:r>
              <w:t xml:space="preserve">61,3,13,5,7&gt;, </w:t>
            </w:r>
            <w:r>
              <w:rPr>
                <w:rFonts w:hint="eastAsia"/>
              </w:rPr>
              <w:t>&lt;</w:t>
            </w:r>
            <w:r>
              <w:t xml:space="preserve">62,3,14,6,7&gt;, </w:t>
            </w:r>
            <w:r>
              <w:rPr>
                <w:rFonts w:hint="eastAsia"/>
              </w:rPr>
              <w:t>&lt;</w:t>
            </w:r>
            <w:r>
              <w:t>63,3,15,7,7&gt;</w:t>
            </w:r>
          </w:p>
        </w:tc>
      </w:tr>
    </w:tbl>
    <w:p w14:paraId="212F5FB4" w14:textId="07F56EC8" w:rsidR="00DA330D" w:rsidRDefault="00DA330D" w:rsidP="008531E1">
      <w:pPr>
        <w:spacing w:line="240" w:lineRule="auto"/>
        <w:jc w:val="center"/>
      </w:pPr>
      <w:r>
        <w:t xml:space="preserve">Fig. </w:t>
      </w:r>
      <w:r w:rsidR="002415BD" w:rsidRPr="007046BA">
        <w:rPr>
          <w:rFonts w:hint="eastAsia"/>
        </w:rPr>
        <w:t>9</w:t>
      </w:r>
      <w:r w:rsidR="009C43CA">
        <w:t xml:space="preserve"> </w:t>
      </w:r>
      <w:r w:rsidRPr="00DA330D">
        <w:rPr>
          <w:rFonts w:hint="eastAsia"/>
        </w:rPr>
        <w:t>receiver</w:t>
      </w:r>
      <w:r>
        <w:t xml:space="preserve"> (Fig. </w:t>
      </w:r>
      <w:r>
        <w:rPr>
          <w:rFonts w:hint="eastAsia"/>
        </w:rPr>
        <w:t>1</w:t>
      </w:r>
      <w:r>
        <w:t>(b)) grid point local-global mapping table</w:t>
      </w:r>
    </w:p>
    <w:p w14:paraId="3A40355C" w14:textId="60C5B065" w:rsidR="009C43CA" w:rsidRDefault="009C43CA" w:rsidP="00DA330D">
      <w:pPr>
        <w:spacing w:line="240" w:lineRule="auto"/>
      </w:pPr>
    </w:p>
    <w:p w14:paraId="1B0CECD5" w14:textId="6349C17E" w:rsidR="00232311" w:rsidRDefault="00232311" w:rsidP="00DA330D">
      <w:pPr>
        <w:spacing w:line="240" w:lineRule="auto"/>
      </w:pPr>
      <w:r>
        <w:rPr>
          <w:noProof/>
        </w:rPr>
        <w:drawing>
          <wp:inline distT="0" distB="0" distL="0" distR="0" wp14:anchorId="57CDF421" wp14:editId="3B310997">
            <wp:extent cx="5599458" cy="2570563"/>
            <wp:effectExtent l="0" t="0" r="1270" b="127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729" cy="25844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90DE3C" w14:textId="61673D78" w:rsidR="00232311" w:rsidRDefault="00232311" w:rsidP="00232311">
      <w:pPr>
        <w:spacing w:line="240" w:lineRule="auto"/>
        <w:jc w:val="center"/>
      </w:pPr>
      <w:r w:rsidRPr="00232311">
        <w:rPr>
          <w:rFonts w:hint="eastAsia"/>
        </w:rPr>
        <w:t>Fig</w:t>
      </w:r>
      <w:r>
        <w:t>. 10 The communication relationship when the sender has 8 processes and the receiver has 8 processes, the sender has 8 processes and the receiver has 4 processes, the sender has 4 processes and the receiver has 8 processes</w:t>
      </w:r>
      <w:r w:rsidR="00100C09">
        <w:t>.</w:t>
      </w:r>
    </w:p>
    <w:p w14:paraId="782C5337" w14:textId="77777777" w:rsidR="00232311" w:rsidRPr="00232311" w:rsidRDefault="00232311" w:rsidP="00DA330D">
      <w:pPr>
        <w:spacing w:line="240" w:lineRule="auto"/>
      </w:pPr>
    </w:p>
    <w:p w14:paraId="31E0B8BE" w14:textId="61D3B9D2" w:rsidR="00FC3F32" w:rsidRDefault="00FC3F32" w:rsidP="00FC3F32">
      <w:pPr>
        <w:spacing w:line="240" w:lineRule="auto"/>
      </w:pPr>
      <w:r>
        <w:rPr>
          <w:rFonts w:eastAsiaTheme="minorEastAsia" w:hint="eastAsia"/>
          <w:lang w:val="en-US" w:eastAsia="zh-CN"/>
        </w:rPr>
        <w:t>3</w:t>
      </w:r>
      <w:r>
        <w:rPr>
          <w:rFonts w:eastAsiaTheme="minorEastAsia"/>
          <w:lang w:val="en-US" w:eastAsia="zh-CN"/>
        </w:rPr>
        <w:t xml:space="preserve">.4 </w:t>
      </w:r>
      <w:r>
        <w:t>Parallel sorting module based on process number</w:t>
      </w:r>
    </w:p>
    <w:p w14:paraId="1DE52780" w14:textId="42428AEF" w:rsidR="00DA330D" w:rsidRDefault="008E66EE" w:rsidP="00DA330D">
      <w:pPr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 w:rsidRPr="008E66EE">
        <w:rPr>
          <w:rFonts w:eastAsiaTheme="minorEastAsia"/>
          <w:lang w:eastAsia="zh-CN"/>
        </w:rPr>
        <w:t>ccording to the idea of merg</w:t>
      </w:r>
      <w:r>
        <w:rPr>
          <w:rFonts w:eastAsiaTheme="minorEastAsia"/>
          <w:lang w:eastAsia="zh-CN"/>
        </w:rPr>
        <w:t>e sort,</w:t>
      </w:r>
      <w:r w:rsidRPr="008E66EE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t</w:t>
      </w:r>
      <w:r w:rsidRPr="008E66EE">
        <w:rPr>
          <w:rFonts w:eastAsiaTheme="minorEastAsia"/>
          <w:lang w:eastAsia="zh-CN"/>
        </w:rPr>
        <w:t xml:space="preserve">his module completes the </w:t>
      </w:r>
      <w:r>
        <w:rPr>
          <w:rFonts w:eastAsiaTheme="minorEastAsia"/>
          <w:lang w:eastAsia="zh-CN"/>
        </w:rPr>
        <w:t>sorting</w:t>
      </w:r>
      <w:r w:rsidRPr="008E66EE">
        <w:rPr>
          <w:rFonts w:eastAsiaTheme="minorEastAsia"/>
          <w:lang w:eastAsia="zh-CN"/>
        </w:rPr>
        <w:t xml:space="preserve"> of the sender-receiver grid point mapping </w:t>
      </w:r>
      <w:r w:rsidR="00BB65C9">
        <w:t xml:space="preserve">relationship </w:t>
      </w:r>
      <w:r w:rsidR="00755051">
        <w:rPr>
          <w:rFonts w:eastAsiaTheme="minorEastAsia"/>
          <w:lang w:eastAsia="zh-CN"/>
        </w:rPr>
        <w:t xml:space="preserve">table </w:t>
      </w:r>
      <w:r w:rsidRPr="008E66EE">
        <w:rPr>
          <w:rFonts w:eastAsiaTheme="minorEastAsia"/>
          <w:lang w:eastAsia="zh-CN"/>
        </w:rPr>
        <w:t>between all processes at the sender (or receiver) according to the sender process number (or receiver process number)</w:t>
      </w:r>
      <w:r w:rsidR="00755051">
        <w:rPr>
          <w:rFonts w:eastAsiaTheme="minorEastAsia"/>
          <w:lang w:eastAsia="zh-CN"/>
        </w:rPr>
        <w:t xml:space="preserve">, </w:t>
      </w:r>
      <w:r w:rsidRPr="008E66EE">
        <w:rPr>
          <w:rFonts w:eastAsiaTheme="minorEastAsia"/>
          <w:lang w:eastAsia="zh-CN"/>
        </w:rPr>
        <w:t xml:space="preserve">so that the sender-receiver grid point mapping </w:t>
      </w:r>
      <w:r w:rsidR="00BB65C9">
        <w:t xml:space="preserve">relationship </w:t>
      </w:r>
      <w:r w:rsidRPr="008E66EE">
        <w:rPr>
          <w:rFonts w:eastAsiaTheme="minorEastAsia"/>
          <w:lang w:eastAsia="zh-CN"/>
        </w:rPr>
        <w:t xml:space="preserve">table of each process at the sender (or receiver) contains only the </w:t>
      </w:r>
      <w:r w:rsidR="003A7D01">
        <w:rPr>
          <w:rFonts w:eastAsiaTheme="minorEastAsia"/>
          <w:lang w:eastAsia="zh-CN"/>
        </w:rPr>
        <w:t>entries</w:t>
      </w:r>
      <w:r w:rsidRPr="008E66EE">
        <w:rPr>
          <w:rFonts w:eastAsiaTheme="minorEastAsia"/>
          <w:lang w:eastAsia="zh-CN"/>
        </w:rPr>
        <w:t xml:space="preserve"> related to the local grid points of the</w:t>
      </w:r>
      <w:r w:rsidR="00D5138C">
        <w:rPr>
          <w:rFonts w:eastAsiaTheme="minorEastAsia"/>
          <w:lang w:eastAsia="zh-CN"/>
        </w:rPr>
        <w:t xml:space="preserve"> exact</w:t>
      </w:r>
      <w:r w:rsidRPr="008E66EE">
        <w:rPr>
          <w:rFonts w:eastAsiaTheme="minorEastAsia"/>
          <w:lang w:eastAsia="zh-CN"/>
        </w:rPr>
        <w:t xml:space="preserve"> process. In this module, the average time complexity of sorting each process is O ((N / M) * log (M)), the average storage complexity is O (N / M), and the average communication complexity is O ((N / </w:t>
      </w:r>
      <w:proofErr w:type="gramStart"/>
      <w:r w:rsidRPr="008E66EE">
        <w:rPr>
          <w:rFonts w:eastAsiaTheme="minorEastAsia"/>
          <w:lang w:eastAsia="zh-CN"/>
        </w:rPr>
        <w:t>M )</w:t>
      </w:r>
      <w:proofErr w:type="gramEnd"/>
      <w:r w:rsidRPr="008E66EE">
        <w:rPr>
          <w:rFonts w:eastAsiaTheme="minorEastAsia"/>
          <w:lang w:eastAsia="zh-CN"/>
        </w:rPr>
        <w:t xml:space="preserve"> * log (M)). </w:t>
      </w:r>
      <w:r w:rsidR="001B4253">
        <w:rPr>
          <w:rFonts w:eastAsiaTheme="minorEastAsia"/>
          <w:lang w:eastAsia="zh-CN"/>
        </w:rPr>
        <w:t>Fig.</w:t>
      </w:r>
      <w:r w:rsidRPr="008E66EE">
        <w:rPr>
          <w:rFonts w:eastAsiaTheme="minorEastAsia"/>
          <w:lang w:eastAsia="zh-CN"/>
        </w:rPr>
        <w:t xml:space="preserve"> </w:t>
      </w:r>
      <w:r w:rsidR="00185555">
        <w:rPr>
          <w:rFonts w:eastAsiaTheme="minorEastAsia"/>
          <w:lang w:eastAsia="zh-CN"/>
        </w:rPr>
        <w:t>11</w:t>
      </w:r>
      <w:r w:rsidRPr="008E66EE">
        <w:rPr>
          <w:rFonts w:eastAsiaTheme="minorEastAsia"/>
          <w:lang w:eastAsia="zh-CN"/>
        </w:rPr>
        <w:t xml:space="preserve"> and </w:t>
      </w:r>
      <w:r w:rsidR="00175AA8">
        <w:rPr>
          <w:rFonts w:eastAsiaTheme="minorEastAsia"/>
          <w:lang w:eastAsia="zh-CN"/>
        </w:rPr>
        <w:t>1</w:t>
      </w:r>
      <w:r w:rsidR="00185555">
        <w:rPr>
          <w:rFonts w:eastAsiaTheme="minorEastAsia"/>
          <w:lang w:eastAsia="zh-CN"/>
        </w:rPr>
        <w:t>2</w:t>
      </w:r>
      <w:r w:rsidRPr="008E66EE">
        <w:rPr>
          <w:rFonts w:eastAsiaTheme="minorEastAsia"/>
          <w:lang w:eastAsia="zh-CN"/>
        </w:rPr>
        <w:t xml:space="preserve"> are the sender-receiver grid point mapping </w:t>
      </w:r>
      <w:r w:rsidR="00BB65C9">
        <w:t xml:space="preserve">relationship </w:t>
      </w:r>
      <w:r w:rsidRPr="008E66EE">
        <w:rPr>
          <w:rFonts w:eastAsiaTheme="minorEastAsia"/>
          <w:lang w:eastAsia="zh-CN"/>
        </w:rPr>
        <w:t>tables after the sender (</w:t>
      </w:r>
      <w:r w:rsidR="001B4253">
        <w:rPr>
          <w:rFonts w:eastAsiaTheme="minorEastAsia"/>
          <w:lang w:eastAsia="zh-CN"/>
        </w:rPr>
        <w:t>Fig.</w:t>
      </w:r>
      <w:r w:rsidRPr="008E66EE">
        <w:rPr>
          <w:rFonts w:eastAsiaTheme="minorEastAsia"/>
          <w:lang w:eastAsia="zh-CN"/>
        </w:rPr>
        <w:t xml:space="preserve"> 1 (a)) and receiver (</w:t>
      </w:r>
      <w:r w:rsidR="001B4253">
        <w:rPr>
          <w:rFonts w:eastAsiaTheme="minorEastAsia"/>
          <w:lang w:eastAsia="zh-CN"/>
        </w:rPr>
        <w:t>Fig.</w:t>
      </w:r>
      <w:r w:rsidRPr="008E66EE">
        <w:rPr>
          <w:rFonts w:eastAsiaTheme="minorEastAsia"/>
          <w:lang w:eastAsia="zh-CN"/>
        </w:rPr>
        <w:t xml:space="preserve"> 1 (b)) are sorted in parallel by process numbers, respectively.</w:t>
      </w:r>
    </w:p>
    <w:p w14:paraId="5FC29B6C" w14:textId="47D17A8A" w:rsidR="00C57A08" w:rsidRPr="006E4543" w:rsidRDefault="00C57A08" w:rsidP="00DA330D">
      <w:pPr>
        <w:spacing w:line="240" w:lineRule="auto"/>
        <w:rPr>
          <w:rFonts w:eastAsiaTheme="minorEastAsia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C57A08" w:rsidRPr="00C57A08" w14:paraId="2C8287E7" w14:textId="77777777" w:rsidTr="00437015">
        <w:trPr>
          <w:jc w:val="center"/>
        </w:trPr>
        <w:tc>
          <w:tcPr>
            <w:tcW w:w="1129" w:type="dxa"/>
            <w:vAlign w:val="center"/>
          </w:tcPr>
          <w:p w14:paraId="434E9D3A" w14:textId="21E5CE88" w:rsidR="00C57A08" w:rsidRPr="00C57A08" w:rsidRDefault="00C57A08" w:rsidP="00C57A08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0150F">
              <w:rPr>
                <w:rFonts w:hint="eastAsia"/>
              </w:rPr>
              <w:t>p</w:t>
            </w:r>
            <w:r w:rsidRPr="00C0150F">
              <w:t>rocess id</w:t>
            </w:r>
          </w:p>
        </w:tc>
        <w:tc>
          <w:tcPr>
            <w:tcW w:w="7167" w:type="dxa"/>
            <w:vAlign w:val="center"/>
          </w:tcPr>
          <w:p w14:paraId="39F2A3CB" w14:textId="58874813" w:rsidR="00C57A08" w:rsidRPr="00C57A08" w:rsidRDefault="00C57A08" w:rsidP="00C57A08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Grid Point Local-Global Mapping Table</w:t>
            </w:r>
          </w:p>
        </w:tc>
      </w:tr>
      <w:tr w:rsidR="006014EA" w:rsidRPr="00C57A08" w14:paraId="4FB42926" w14:textId="77777777" w:rsidTr="00437015">
        <w:trPr>
          <w:jc w:val="center"/>
        </w:trPr>
        <w:tc>
          <w:tcPr>
            <w:tcW w:w="1129" w:type="dxa"/>
            <w:vAlign w:val="center"/>
          </w:tcPr>
          <w:p w14:paraId="26A464A3" w14:textId="38A7F972" w:rsidR="006014EA" w:rsidRPr="00C57A08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7167" w:type="dxa"/>
            <w:vAlign w:val="center"/>
          </w:tcPr>
          <w:p w14:paraId="0BB59224" w14:textId="77777777" w:rsidR="006014EA" w:rsidRPr="00C57A08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0,0,0,0,0&gt;,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1,0,1,1,0&gt;,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2,0,2,2,0&gt;,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3,0,3,3,0&gt;,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8,0,4,0,1&gt;,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9,0,5,1,1&gt;,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10,0,6,2,1&gt;,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11,0,7,3,1&gt;,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16,0,8,0,2&gt;,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17,0,9,1,2&gt;,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18,0,10,2,2&gt;,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19,0,11,3,2&gt;,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24,0,12,0,3&gt;,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25,0,13,1,3&gt;,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26,0,14,2,3&gt;,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27,0,15,3,3&gt;</w:t>
            </w:r>
          </w:p>
        </w:tc>
      </w:tr>
      <w:tr w:rsidR="006014EA" w:rsidRPr="00C57A08" w14:paraId="64F66A37" w14:textId="77777777" w:rsidTr="00437015">
        <w:trPr>
          <w:jc w:val="center"/>
        </w:trPr>
        <w:tc>
          <w:tcPr>
            <w:tcW w:w="1129" w:type="dxa"/>
            <w:vAlign w:val="center"/>
          </w:tcPr>
          <w:p w14:paraId="4D9B67E0" w14:textId="29172698" w:rsidR="006014EA" w:rsidRPr="00C57A08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 w:rsidRPr="006014EA">
              <w:rPr>
                <w:vertAlign w:val="subscript"/>
              </w:rPr>
              <w:t>1</w:t>
            </w:r>
          </w:p>
        </w:tc>
        <w:tc>
          <w:tcPr>
            <w:tcW w:w="7167" w:type="dxa"/>
            <w:vAlign w:val="center"/>
          </w:tcPr>
          <w:p w14:paraId="5DECEABE" w14:textId="77777777" w:rsidR="006014EA" w:rsidRPr="00C57A08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4,1,0,4,0&gt;,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5,1,1,5,0&gt;,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6,1,2,6,0&gt;,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7,1,3,7,0&gt;,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12,1,4,4,1&gt;,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13,1,5,5,1&gt;,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14,1,6,6,1&gt;,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15,1,7,7,1&gt;,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20,1,8,4,2&gt;,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21,1,9,5,2&gt;,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22,1,10,6,2&gt;,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23,1,11,7,2&gt;,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28,1,12,4,3&gt;,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29,1,13,5,3&gt;,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30,1,14,6,3&gt;,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31,1,15,7,3&gt;</w:t>
            </w:r>
          </w:p>
        </w:tc>
      </w:tr>
      <w:tr w:rsidR="006014EA" w:rsidRPr="00C57A08" w14:paraId="3B65D5B5" w14:textId="77777777" w:rsidTr="00437015">
        <w:trPr>
          <w:jc w:val="center"/>
        </w:trPr>
        <w:tc>
          <w:tcPr>
            <w:tcW w:w="1129" w:type="dxa"/>
            <w:vAlign w:val="center"/>
          </w:tcPr>
          <w:p w14:paraId="5C55AF19" w14:textId="71307183" w:rsidR="006014EA" w:rsidRPr="00C57A08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lastRenderedPageBreak/>
              <w:t>P</w:t>
            </w:r>
            <w:r w:rsidRPr="006014EA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67" w:type="dxa"/>
            <w:vAlign w:val="center"/>
          </w:tcPr>
          <w:p w14:paraId="5E2B3A3B" w14:textId="77777777" w:rsidR="006014EA" w:rsidRPr="00C57A08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32,2,0,0,4&gt;,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33,2,1,1,4&gt;,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34,2,2,2,4&gt;,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35,2,3,3,4&gt;,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40,2,4,0,5&gt;,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41,2,5,1,5&gt;,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42,2,6,2,5&gt;,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43,2,7,3,5&gt;,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48,2,8,0,6&gt;,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49,2,9,1,6&gt;,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50,2,10,2,6&gt;,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51,2,11,3,6&gt;,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56,2,12,0,7&gt;,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57,2,13,1,7&gt;,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58,2,14,2,7&gt;,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59,2,15,3,7&gt;</w:t>
            </w:r>
          </w:p>
        </w:tc>
      </w:tr>
      <w:tr w:rsidR="006014EA" w:rsidRPr="00C57A08" w14:paraId="65BFCDD9" w14:textId="77777777" w:rsidTr="00437015">
        <w:trPr>
          <w:jc w:val="center"/>
        </w:trPr>
        <w:tc>
          <w:tcPr>
            <w:tcW w:w="1129" w:type="dxa"/>
            <w:vAlign w:val="center"/>
          </w:tcPr>
          <w:p w14:paraId="4CC44649" w14:textId="3DA107AB" w:rsidR="006014EA" w:rsidRPr="00C57A08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167" w:type="dxa"/>
            <w:vAlign w:val="center"/>
          </w:tcPr>
          <w:p w14:paraId="20C94DF1" w14:textId="77777777" w:rsidR="006014EA" w:rsidRPr="00C57A08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36,3,0,4,4&gt;,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37,3,1,5,4&gt;,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38,3,2,6,4&gt;,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39,3,3,7,4&gt;,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44,3,4,4,5&gt;,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45,3,5,5,5&gt;,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46,3,6,6,5&gt;,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47,3,7,7,5&gt;,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52,3,8,4,6&gt;,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53,3,9,5,6&gt;,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54,3,10,6,6&gt;,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55,3,11,7,6&gt;,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60,3,12,4,7&gt;,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61,3,13,5,7&gt;,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62,3,14,6,7&gt;,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63,3,15,7,7&gt;</w:t>
            </w:r>
          </w:p>
        </w:tc>
      </w:tr>
    </w:tbl>
    <w:p w14:paraId="0A48D99F" w14:textId="51F99E60" w:rsidR="00C57A08" w:rsidRPr="00C57A08" w:rsidRDefault="00C57A08" w:rsidP="00C57A08">
      <w:pPr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Fig. </w:t>
      </w:r>
      <w:r w:rsidR="0055401A">
        <w:rPr>
          <w:rFonts w:eastAsiaTheme="minorEastAsia" w:hint="eastAsia"/>
          <w:lang w:eastAsia="zh-CN"/>
        </w:rPr>
        <w:t>1</w:t>
      </w:r>
      <w:r w:rsidR="00185555">
        <w:rPr>
          <w:rFonts w:eastAsiaTheme="minorEastAsia"/>
          <w:lang w:eastAsia="zh-CN"/>
        </w:rPr>
        <w:t>1</w:t>
      </w:r>
      <w:r w:rsidRPr="007046BA">
        <w:rPr>
          <w:rFonts w:eastAsiaTheme="minorEastAsia"/>
          <w:lang w:eastAsia="zh-CN"/>
        </w:rPr>
        <w:t xml:space="preserve"> </w:t>
      </w:r>
      <w:r w:rsidRPr="00C57A08">
        <w:rPr>
          <w:rFonts w:eastAsiaTheme="minorEastAsia"/>
          <w:lang w:eastAsia="zh-CN"/>
        </w:rPr>
        <w:t xml:space="preserve">After parallel </w:t>
      </w:r>
      <w:r w:rsidR="00D50187">
        <w:rPr>
          <w:rFonts w:eastAsiaTheme="minorEastAsia"/>
          <w:lang w:eastAsia="zh-CN"/>
        </w:rPr>
        <w:t xml:space="preserve">merge </w:t>
      </w:r>
      <w:r w:rsidRPr="00C57A08">
        <w:rPr>
          <w:rFonts w:eastAsiaTheme="minorEastAsia"/>
          <w:lang w:eastAsia="zh-CN"/>
        </w:rPr>
        <w:t xml:space="preserve">sorting based on process numbers, the sender-receiver grid point mapping </w:t>
      </w:r>
      <w:r w:rsidR="006E4543">
        <w:t xml:space="preserve">relationship </w:t>
      </w:r>
      <w:r w:rsidRPr="00C57A08">
        <w:rPr>
          <w:rFonts w:eastAsiaTheme="minorEastAsia"/>
          <w:lang w:eastAsia="zh-CN"/>
        </w:rPr>
        <w:t>table of the sender (Fig</w:t>
      </w:r>
      <w:r>
        <w:rPr>
          <w:rFonts w:eastAsiaTheme="minorEastAsia"/>
          <w:lang w:eastAsia="zh-CN"/>
        </w:rPr>
        <w:t>.</w:t>
      </w:r>
      <w:r w:rsidRPr="00C57A08">
        <w:rPr>
          <w:rFonts w:eastAsiaTheme="minorEastAsia"/>
          <w:lang w:eastAsia="zh-CN"/>
        </w:rPr>
        <w:t xml:space="preserve"> 1 (a))</w:t>
      </w:r>
    </w:p>
    <w:p w14:paraId="27D16FCC" w14:textId="77777777" w:rsidR="00C57A08" w:rsidRPr="00C57A08" w:rsidRDefault="00C57A08" w:rsidP="00C57A08">
      <w:pPr>
        <w:spacing w:line="240" w:lineRule="auto"/>
        <w:rPr>
          <w:rFonts w:eastAsiaTheme="minorEastAsia"/>
          <w:lang w:eastAsia="zh-C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167"/>
      </w:tblGrid>
      <w:tr w:rsidR="00C57A08" w:rsidRPr="00C57A08" w14:paraId="6C6875B6" w14:textId="77777777" w:rsidTr="00437015">
        <w:trPr>
          <w:jc w:val="center"/>
        </w:trPr>
        <w:tc>
          <w:tcPr>
            <w:tcW w:w="1129" w:type="dxa"/>
            <w:vAlign w:val="center"/>
          </w:tcPr>
          <w:p w14:paraId="28BAA014" w14:textId="3F09B90C" w:rsidR="00C57A08" w:rsidRPr="00C57A08" w:rsidRDefault="00C57A08" w:rsidP="00C57A08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0150F">
              <w:rPr>
                <w:rFonts w:hint="eastAsia"/>
              </w:rPr>
              <w:t>p</w:t>
            </w:r>
            <w:r w:rsidRPr="00C0150F">
              <w:t>rocess id</w:t>
            </w:r>
          </w:p>
        </w:tc>
        <w:tc>
          <w:tcPr>
            <w:tcW w:w="7167" w:type="dxa"/>
            <w:vAlign w:val="center"/>
          </w:tcPr>
          <w:p w14:paraId="1A9BF73C" w14:textId="515E6CE3" w:rsidR="00C57A08" w:rsidRPr="00C57A08" w:rsidRDefault="00C57A08" w:rsidP="00C57A08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Grid Point Local-Global Mapping Table</w:t>
            </w:r>
          </w:p>
        </w:tc>
      </w:tr>
      <w:tr w:rsidR="0082395C" w:rsidRPr="00C57A08" w14:paraId="2E0F8298" w14:textId="77777777" w:rsidTr="00437015">
        <w:trPr>
          <w:jc w:val="center"/>
        </w:trPr>
        <w:tc>
          <w:tcPr>
            <w:tcW w:w="1129" w:type="dxa"/>
            <w:vAlign w:val="center"/>
          </w:tcPr>
          <w:p w14:paraId="7E78BACE" w14:textId="2729762D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7167" w:type="dxa"/>
            <w:vAlign w:val="center"/>
          </w:tcPr>
          <w:p w14:paraId="78A35C0E" w14:textId="77777777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0,0,0,0,0&gt;,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8,0,4,0,1&gt;,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16,0,8,0,2&gt;,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24,0,12,0,3&gt;,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32,2,0,0,4&gt;,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40,2,4,0,5&gt;,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48,2,8,0,6&gt;,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56,2,12,0,7&gt;</w:t>
            </w:r>
          </w:p>
        </w:tc>
      </w:tr>
      <w:tr w:rsidR="0082395C" w:rsidRPr="00C57A08" w14:paraId="2825C8A3" w14:textId="77777777" w:rsidTr="00437015">
        <w:trPr>
          <w:jc w:val="center"/>
        </w:trPr>
        <w:tc>
          <w:tcPr>
            <w:tcW w:w="1129" w:type="dxa"/>
            <w:vAlign w:val="center"/>
          </w:tcPr>
          <w:p w14:paraId="2411BE4A" w14:textId="3C1547A6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 w:rsidRPr="006014EA">
              <w:rPr>
                <w:vertAlign w:val="subscript"/>
              </w:rPr>
              <w:t>1</w:t>
            </w:r>
          </w:p>
        </w:tc>
        <w:tc>
          <w:tcPr>
            <w:tcW w:w="7167" w:type="dxa"/>
            <w:vAlign w:val="center"/>
          </w:tcPr>
          <w:p w14:paraId="57BDD1C8" w14:textId="77777777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1,0,1,1,0&gt;,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9,0,5,1,1&gt;,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17,0,9,1,2&gt;,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25,0,13,1,3&gt;,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33,2,1,1,4&gt;,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41,2,5,1,5&gt;,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49,2,9,1,6&gt;,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57,2,13,1,7&gt;</w:t>
            </w:r>
          </w:p>
        </w:tc>
      </w:tr>
      <w:tr w:rsidR="0082395C" w:rsidRPr="00C57A08" w14:paraId="789069D1" w14:textId="77777777" w:rsidTr="00437015">
        <w:trPr>
          <w:jc w:val="center"/>
        </w:trPr>
        <w:tc>
          <w:tcPr>
            <w:tcW w:w="1129" w:type="dxa"/>
            <w:vAlign w:val="center"/>
          </w:tcPr>
          <w:p w14:paraId="4C8EED08" w14:textId="6C82AE1C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 w:rsidRPr="006014EA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67" w:type="dxa"/>
            <w:vAlign w:val="center"/>
          </w:tcPr>
          <w:p w14:paraId="22282140" w14:textId="77777777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2,0,2,2,0&gt;,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10,0,6,2,1&gt;,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18,0,10,2,2&gt;,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26,0,14,2,3&gt;,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34,2,2,2,4&gt;,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42,2,6,2,5&gt;,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50,2,10,2,6&gt;,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58,2,14,2,7&gt;</w:t>
            </w:r>
          </w:p>
        </w:tc>
      </w:tr>
      <w:tr w:rsidR="0082395C" w:rsidRPr="00C57A08" w14:paraId="1BFB5E5D" w14:textId="77777777" w:rsidTr="00437015">
        <w:trPr>
          <w:jc w:val="center"/>
        </w:trPr>
        <w:tc>
          <w:tcPr>
            <w:tcW w:w="1129" w:type="dxa"/>
            <w:vAlign w:val="center"/>
          </w:tcPr>
          <w:p w14:paraId="57386166" w14:textId="7CC5BD65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7167" w:type="dxa"/>
            <w:vAlign w:val="center"/>
          </w:tcPr>
          <w:p w14:paraId="28FD643E" w14:textId="77777777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3,0,3,3,0&gt;,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11,0,7,3,1&gt;,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19,0,11,3,2&gt;,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27,0,15,3,3&gt;</w:t>
            </w:r>
            <w:r w:rsidRPr="00C57A08">
              <w:rPr>
                <w:rFonts w:eastAsiaTheme="minorEastAsia" w:hint="eastAsia"/>
                <w:lang w:eastAsia="zh-CN"/>
              </w:rPr>
              <w:t>,</w:t>
            </w:r>
            <w:r w:rsidRPr="00C57A08">
              <w:rPr>
                <w:rFonts w:eastAsiaTheme="minorEastAsia"/>
                <w:lang w:eastAsia="zh-CN"/>
              </w:rPr>
              <w:t xml:space="preserve">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35,2,3,3,4&gt;,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43,2,7,3,5&gt;,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51,2,11,3,6&gt;,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59,2,15,3,7&gt;</w:t>
            </w:r>
          </w:p>
        </w:tc>
      </w:tr>
      <w:tr w:rsidR="0082395C" w:rsidRPr="00C57A08" w14:paraId="7055870E" w14:textId="77777777" w:rsidTr="00437015">
        <w:trPr>
          <w:jc w:val="center"/>
        </w:trPr>
        <w:tc>
          <w:tcPr>
            <w:tcW w:w="1129" w:type="dxa"/>
            <w:vAlign w:val="center"/>
          </w:tcPr>
          <w:p w14:paraId="155FE656" w14:textId="172FAE19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 w:rsidRPr="006014EA">
              <w:rPr>
                <w:vertAlign w:val="subscript"/>
              </w:rPr>
              <w:t>4</w:t>
            </w:r>
          </w:p>
        </w:tc>
        <w:tc>
          <w:tcPr>
            <w:tcW w:w="7167" w:type="dxa"/>
            <w:vAlign w:val="center"/>
          </w:tcPr>
          <w:p w14:paraId="1B142ED6" w14:textId="77777777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4,1,0,4,0&gt;,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12,1,4,4,1&gt;,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20,1,8,4,2&gt;,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28,1,12,4,3&gt;,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36,3,0,4,4&gt;,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44,3,4,4,5&gt;,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52,3,8,4,6&gt;,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60,3,12,4,7&gt;</w:t>
            </w:r>
          </w:p>
        </w:tc>
      </w:tr>
      <w:tr w:rsidR="0082395C" w:rsidRPr="00C57A08" w14:paraId="085DE3BC" w14:textId="77777777" w:rsidTr="00437015">
        <w:trPr>
          <w:jc w:val="center"/>
        </w:trPr>
        <w:tc>
          <w:tcPr>
            <w:tcW w:w="1129" w:type="dxa"/>
            <w:vAlign w:val="center"/>
          </w:tcPr>
          <w:p w14:paraId="1C2B1096" w14:textId="1C7715E8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 w:rsidRPr="006014EA">
              <w:rPr>
                <w:vertAlign w:val="subscript"/>
              </w:rPr>
              <w:t>5</w:t>
            </w:r>
          </w:p>
        </w:tc>
        <w:tc>
          <w:tcPr>
            <w:tcW w:w="7167" w:type="dxa"/>
            <w:vAlign w:val="center"/>
          </w:tcPr>
          <w:p w14:paraId="3B27FE91" w14:textId="77777777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5,1,1,5,0&gt;,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13,1,5,5,1&gt;,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21,1,9,5,2&gt;,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29,1,13,5,3&gt;,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37,3,1,5,4&gt;,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45,3,5,5,5&gt;,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53,3,9,5,6&gt;,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61,3,13,5,7&gt;</w:t>
            </w:r>
          </w:p>
        </w:tc>
      </w:tr>
      <w:tr w:rsidR="0082395C" w:rsidRPr="00C57A08" w14:paraId="3330291F" w14:textId="77777777" w:rsidTr="00437015">
        <w:trPr>
          <w:jc w:val="center"/>
        </w:trPr>
        <w:tc>
          <w:tcPr>
            <w:tcW w:w="1129" w:type="dxa"/>
            <w:vAlign w:val="center"/>
          </w:tcPr>
          <w:p w14:paraId="14F65BB9" w14:textId="77A22A2B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 w:rsidRPr="006014EA">
              <w:rPr>
                <w:vertAlign w:val="subscript"/>
              </w:rPr>
              <w:t>6</w:t>
            </w:r>
          </w:p>
        </w:tc>
        <w:tc>
          <w:tcPr>
            <w:tcW w:w="7167" w:type="dxa"/>
            <w:vAlign w:val="center"/>
          </w:tcPr>
          <w:p w14:paraId="4A297311" w14:textId="77777777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6,1,2,6,0&gt;,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14,1,6,6,1&gt;,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22,1,10,6,2&gt;,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30,1,14,6,3&gt;,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38,3,2,6,4&gt;,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46,3,6,6,5&gt;,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54,3,10,6,6&gt;,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62,3,14,6,7&gt;</w:t>
            </w:r>
          </w:p>
        </w:tc>
      </w:tr>
      <w:tr w:rsidR="0082395C" w:rsidRPr="00C57A08" w14:paraId="1814F223" w14:textId="77777777" w:rsidTr="00437015">
        <w:trPr>
          <w:jc w:val="center"/>
        </w:trPr>
        <w:tc>
          <w:tcPr>
            <w:tcW w:w="1129" w:type="dxa"/>
            <w:vAlign w:val="center"/>
          </w:tcPr>
          <w:p w14:paraId="59A64AD9" w14:textId="51AAD393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>P</w:t>
            </w:r>
            <w:r w:rsidRPr="006014EA">
              <w:rPr>
                <w:rFonts w:hint="eastAsia"/>
                <w:vertAlign w:val="subscript"/>
              </w:rPr>
              <w:t>7</w:t>
            </w:r>
          </w:p>
        </w:tc>
        <w:tc>
          <w:tcPr>
            <w:tcW w:w="7167" w:type="dxa"/>
            <w:vAlign w:val="center"/>
          </w:tcPr>
          <w:p w14:paraId="5B9256B3" w14:textId="77777777" w:rsidR="0082395C" w:rsidRPr="00C57A08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7,1,3,7,0&gt;</w:t>
            </w:r>
            <w:r w:rsidRPr="00C57A08">
              <w:rPr>
                <w:rFonts w:eastAsiaTheme="minorEastAsia" w:hint="eastAsia"/>
                <w:lang w:eastAsia="zh-CN"/>
              </w:rPr>
              <w:t>,</w:t>
            </w:r>
            <w:r w:rsidRPr="00C57A08">
              <w:rPr>
                <w:rFonts w:eastAsiaTheme="minorEastAsia"/>
                <w:lang w:eastAsia="zh-CN"/>
              </w:rPr>
              <w:t xml:space="preserve">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15,1,7,7,1&gt;,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23,1,11,7,2&gt;,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31,1,15,7,3&gt;,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39,3,3,7,4&gt;,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47,3,7,7,5&gt;,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 xml:space="preserve">55,3,11,7,6&gt;, </w:t>
            </w:r>
            <w:r w:rsidRPr="00C57A08">
              <w:rPr>
                <w:rFonts w:eastAsiaTheme="minorEastAsia" w:hint="eastAsia"/>
                <w:lang w:eastAsia="zh-CN"/>
              </w:rPr>
              <w:t>&lt;</w:t>
            </w:r>
            <w:r w:rsidRPr="00C57A08">
              <w:rPr>
                <w:rFonts w:eastAsiaTheme="minorEastAsia"/>
                <w:lang w:eastAsia="zh-CN"/>
              </w:rPr>
              <w:t>63,3,15,7,7&gt;</w:t>
            </w:r>
          </w:p>
        </w:tc>
      </w:tr>
    </w:tbl>
    <w:p w14:paraId="7699EBC6" w14:textId="0A49F91E" w:rsidR="00C57A08" w:rsidRPr="00C57A08" w:rsidRDefault="00E32035" w:rsidP="00C57A08">
      <w:pPr>
        <w:spacing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Fig. </w:t>
      </w:r>
      <w:r w:rsidR="00765107">
        <w:rPr>
          <w:rFonts w:eastAsiaTheme="minorEastAsia"/>
          <w:lang w:eastAsia="zh-CN"/>
        </w:rPr>
        <w:t>1</w:t>
      </w:r>
      <w:r w:rsidR="00185555">
        <w:rPr>
          <w:rFonts w:eastAsiaTheme="minorEastAsia"/>
          <w:lang w:eastAsia="zh-CN"/>
        </w:rPr>
        <w:t>2</w:t>
      </w:r>
      <w:r>
        <w:rPr>
          <w:rFonts w:eastAsiaTheme="minorEastAsia"/>
          <w:lang w:eastAsia="zh-CN"/>
        </w:rPr>
        <w:t xml:space="preserve"> </w:t>
      </w:r>
      <w:r w:rsidRPr="00E32035">
        <w:rPr>
          <w:rFonts w:eastAsiaTheme="minorEastAsia"/>
          <w:lang w:eastAsia="zh-CN"/>
        </w:rPr>
        <w:t>After parallel</w:t>
      </w:r>
      <w:r w:rsidR="00D50187">
        <w:rPr>
          <w:rFonts w:eastAsiaTheme="minorEastAsia"/>
          <w:lang w:eastAsia="zh-CN"/>
        </w:rPr>
        <w:t xml:space="preserve"> </w:t>
      </w:r>
      <w:r w:rsidR="00D50187">
        <w:rPr>
          <w:rFonts w:eastAsiaTheme="minorEastAsia" w:hint="eastAsia"/>
          <w:lang w:eastAsia="zh-CN"/>
        </w:rPr>
        <w:t>merge</w:t>
      </w:r>
      <w:r w:rsidRPr="00E32035">
        <w:rPr>
          <w:rFonts w:eastAsiaTheme="minorEastAsia"/>
          <w:lang w:eastAsia="zh-CN"/>
        </w:rPr>
        <w:t xml:space="preserve"> sorting based on process numbers, the sender-receiver grid point mapping </w:t>
      </w:r>
      <w:r w:rsidR="006E4543">
        <w:t xml:space="preserve">relationship </w:t>
      </w:r>
      <w:r w:rsidRPr="00E32035">
        <w:rPr>
          <w:rFonts w:eastAsiaTheme="minorEastAsia"/>
          <w:lang w:eastAsia="zh-CN"/>
        </w:rPr>
        <w:t>table of the sender (</w:t>
      </w:r>
      <w:r w:rsidR="003342D9">
        <w:rPr>
          <w:rFonts w:eastAsiaTheme="minorEastAsia"/>
          <w:lang w:eastAsia="zh-CN"/>
        </w:rPr>
        <w:t>Fig.</w:t>
      </w:r>
      <w:r w:rsidRPr="00E32035">
        <w:rPr>
          <w:rFonts w:eastAsiaTheme="minorEastAsia"/>
          <w:lang w:eastAsia="zh-CN"/>
        </w:rPr>
        <w:t xml:space="preserve"> 1 (</w:t>
      </w:r>
      <w:r>
        <w:rPr>
          <w:rFonts w:eastAsiaTheme="minorEastAsia"/>
          <w:lang w:eastAsia="zh-CN"/>
        </w:rPr>
        <w:t>b</w:t>
      </w:r>
      <w:r w:rsidRPr="00E32035">
        <w:rPr>
          <w:rFonts w:eastAsiaTheme="minorEastAsia"/>
          <w:lang w:eastAsia="zh-CN"/>
        </w:rPr>
        <w:t>))</w:t>
      </w:r>
    </w:p>
    <w:p w14:paraId="4A56E715" w14:textId="718C36A2" w:rsidR="00C57A08" w:rsidRDefault="00C57A08" w:rsidP="00DA330D">
      <w:pPr>
        <w:spacing w:line="240" w:lineRule="auto"/>
        <w:rPr>
          <w:rFonts w:eastAsiaTheme="minorEastAsia"/>
          <w:lang w:eastAsia="zh-CN"/>
        </w:rPr>
      </w:pPr>
    </w:p>
    <w:p w14:paraId="31E4409A" w14:textId="3F5591CD" w:rsidR="000A603F" w:rsidRDefault="000A603F" w:rsidP="000A603F">
      <w:pPr>
        <w:spacing w:line="240" w:lineRule="auto"/>
      </w:pPr>
      <w:r>
        <w:rPr>
          <w:rFonts w:eastAsiaTheme="minorEastAsia" w:hint="eastAsia"/>
          <w:lang w:eastAsia="zh-CN"/>
        </w:rPr>
        <w:t>3</w:t>
      </w:r>
      <w:r>
        <w:rPr>
          <w:rFonts w:eastAsiaTheme="minorEastAsia"/>
          <w:lang w:eastAsia="zh-CN"/>
        </w:rPr>
        <w:t xml:space="preserve">.5 </w:t>
      </w:r>
      <w:r>
        <w:t>Parallel communication routing relationship generation module</w:t>
      </w:r>
    </w:p>
    <w:p w14:paraId="2B18D373" w14:textId="089AE649" w:rsidR="00D51FA7" w:rsidRDefault="00414609" w:rsidP="00DA330D">
      <w:pPr>
        <w:spacing w:line="240" w:lineRule="auto"/>
        <w:rPr>
          <w:rFonts w:eastAsiaTheme="minorEastAsia"/>
          <w:lang w:eastAsia="zh-CN"/>
        </w:rPr>
      </w:pPr>
      <w:r w:rsidRPr="00414609">
        <w:rPr>
          <w:rFonts w:eastAsiaTheme="minorEastAsia"/>
          <w:lang w:eastAsia="zh-CN"/>
        </w:rPr>
        <w:t xml:space="preserve">This module generates the communication routing relationship between the process and the corresponding receiver (or sender) process according to the sender-receiver grid point mapping </w:t>
      </w:r>
      <w:r w:rsidR="006E4543">
        <w:t xml:space="preserve">relationship </w:t>
      </w:r>
      <w:r w:rsidRPr="00414609">
        <w:rPr>
          <w:rFonts w:eastAsiaTheme="minorEastAsia"/>
          <w:lang w:eastAsia="zh-CN"/>
        </w:rPr>
        <w:t xml:space="preserve">table in the process of the sender (or receiver). For example, a communication routing relationship between process 0 on the sending </w:t>
      </w:r>
      <w:r>
        <w:rPr>
          <w:rFonts w:eastAsiaTheme="minorEastAsia"/>
          <w:lang w:eastAsia="zh-CN"/>
        </w:rPr>
        <w:t>side</w:t>
      </w:r>
      <w:r w:rsidRPr="00414609">
        <w:rPr>
          <w:rFonts w:eastAsiaTheme="minorEastAsia"/>
          <w:lang w:eastAsia="zh-CN"/>
        </w:rPr>
        <w:t xml:space="preserve"> (</w:t>
      </w:r>
      <w:r w:rsidR="003342D9">
        <w:rPr>
          <w:rFonts w:eastAsiaTheme="minorEastAsia"/>
          <w:lang w:eastAsia="zh-CN"/>
        </w:rPr>
        <w:t>Fig.</w:t>
      </w:r>
      <w:r w:rsidRPr="00414609">
        <w:rPr>
          <w:rFonts w:eastAsiaTheme="minorEastAsia"/>
          <w:lang w:eastAsia="zh-CN"/>
        </w:rPr>
        <w:t xml:space="preserve"> 1 (a)) and processes 0 to 3 on the receiving </w:t>
      </w:r>
      <w:r>
        <w:rPr>
          <w:rFonts w:eastAsiaTheme="minorEastAsia"/>
          <w:lang w:eastAsia="zh-CN"/>
        </w:rPr>
        <w:t>side</w:t>
      </w:r>
      <w:r w:rsidRPr="00414609">
        <w:rPr>
          <w:rFonts w:eastAsiaTheme="minorEastAsia"/>
          <w:lang w:eastAsia="zh-CN"/>
        </w:rPr>
        <w:t xml:space="preserve"> (</w:t>
      </w:r>
      <w:r w:rsidR="003342D9">
        <w:rPr>
          <w:rFonts w:eastAsiaTheme="minorEastAsia"/>
          <w:lang w:eastAsia="zh-CN"/>
        </w:rPr>
        <w:t>Fig.</w:t>
      </w:r>
      <w:r w:rsidRPr="00414609">
        <w:rPr>
          <w:rFonts w:eastAsiaTheme="minorEastAsia"/>
          <w:lang w:eastAsia="zh-CN"/>
        </w:rPr>
        <w:t xml:space="preserve"> 1 (b)) will be established, where process 0 on the sending </w:t>
      </w:r>
      <w:r w:rsidR="003342D9">
        <w:rPr>
          <w:rFonts w:eastAsiaTheme="minorEastAsia"/>
          <w:lang w:eastAsia="zh-CN"/>
        </w:rPr>
        <w:t>side</w:t>
      </w:r>
      <w:r w:rsidRPr="00414609">
        <w:rPr>
          <w:rFonts w:eastAsiaTheme="minorEastAsia"/>
          <w:lang w:eastAsia="zh-CN"/>
        </w:rPr>
        <w:t xml:space="preserve"> will </w:t>
      </w:r>
      <w:r w:rsidR="003342D9">
        <w:rPr>
          <w:rFonts w:eastAsiaTheme="minorEastAsia"/>
          <w:lang w:eastAsia="zh-CN"/>
        </w:rPr>
        <w:t>s</w:t>
      </w:r>
      <w:r w:rsidR="003342D9" w:rsidRPr="00414609">
        <w:rPr>
          <w:rFonts w:eastAsiaTheme="minorEastAsia"/>
          <w:lang w:eastAsia="zh-CN"/>
        </w:rPr>
        <w:t>end variable data on grid points whose local indexes are 1</w:t>
      </w:r>
      <w:r w:rsidR="00BD707F">
        <w:rPr>
          <w:rFonts w:eastAsiaTheme="minorEastAsia"/>
          <w:lang w:eastAsia="zh-CN"/>
        </w:rPr>
        <w:t>,</w:t>
      </w:r>
      <w:r w:rsidR="003342D9" w:rsidRPr="00414609">
        <w:rPr>
          <w:rFonts w:eastAsiaTheme="minorEastAsia"/>
          <w:lang w:eastAsia="zh-CN"/>
        </w:rPr>
        <w:t xml:space="preserve"> 5</w:t>
      </w:r>
      <w:r w:rsidR="00BD707F">
        <w:rPr>
          <w:rFonts w:eastAsiaTheme="minorEastAsia"/>
          <w:lang w:eastAsia="zh-CN"/>
        </w:rPr>
        <w:t>, 9, 13</w:t>
      </w:r>
      <w:r w:rsidR="003342D9">
        <w:rPr>
          <w:rFonts w:eastAsiaTheme="minorEastAsia"/>
          <w:lang w:eastAsia="zh-CN"/>
        </w:rPr>
        <w:t xml:space="preserve"> </w:t>
      </w:r>
      <w:r w:rsidRPr="00414609">
        <w:rPr>
          <w:rFonts w:eastAsiaTheme="minorEastAsia"/>
          <w:lang w:eastAsia="zh-CN"/>
        </w:rPr>
        <w:t xml:space="preserve">to process 1 on the receiving </w:t>
      </w:r>
      <w:r w:rsidR="003342D9">
        <w:rPr>
          <w:rFonts w:eastAsiaTheme="minorEastAsia"/>
          <w:lang w:eastAsia="zh-CN"/>
        </w:rPr>
        <w:t>side</w:t>
      </w:r>
      <w:r w:rsidRPr="00414609">
        <w:rPr>
          <w:rFonts w:eastAsiaTheme="minorEastAsia"/>
          <w:lang w:eastAsia="zh-CN"/>
        </w:rPr>
        <w:t>;</w:t>
      </w:r>
      <w:r w:rsidR="0034447C">
        <w:rPr>
          <w:rFonts w:eastAsiaTheme="minorEastAsia"/>
          <w:lang w:eastAsia="zh-CN"/>
        </w:rPr>
        <w:t xml:space="preserve"> also</w:t>
      </w:r>
      <w:r w:rsidR="00585526">
        <w:rPr>
          <w:rFonts w:eastAsiaTheme="minorEastAsia"/>
          <w:lang w:eastAsia="zh-CN"/>
        </w:rPr>
        <w:t xml:space="preserve"> </w:t>
      </w:r>
      <w:r w:rsidRPr="00414609">
        <w:rPr>
          <w:rFonts w:eastAsiaTheme="minorEastAsia"/>
          <w:lang w:eastAsia="zh-CN"/>
        </w:rPr>
        <w:t>will establish communication</w:t>
      </w:r>
      <w:r w:rsidR="00585526" w:rsidRPr="00585526">
        <w:rPr>
          <w:rFonts w:eastAsiaTheme="minorEastAsia"/>
          <w:lang w:eastAsia="zh-CN"/>
        </w:rPr>
        <w:t xml:space="preserve"> </w:t>
      </w:r>
      <w:r w:rsidR="00585526">
        <w:rPr>
          <w:rFonts w:eastAsiaTheme="minorEastAsia"/>
          <w:lang w:eastAsia="zh-CN"/>
        </w:rPr>
        <w:t>routing</w:t>
      </w:r>
      <w:r w:rsidRPr="00414609">
        <w:rPr>
          <w:rFonts w:eastAsiaTheme="minorEastAsia"/>
          <w:lang w:eastAsia="zh-CN"/>
        </w:rPr>
        <w:t xml:space="preserve"> </w:t>
      </w:r>
      <w:r w:rsidR="00585526">
        <w:rPr>
          <w:rFonts w:eastAsiaTheme="minorEastAsia"/>
          <w:lang w:eastAsia="zh-CN"/>
        </w:rPr>
        <w:t xml:space="preserve">relationship </w:t>
      </w:r>
      <w:r w:rsidRPr="00414609">
        <w:rPr>
          <w:rFonts w:eastAsiaTheme="minorEastAsia"/>
          <w:lang w:eastAsia="zh-CN"/>
        </w:rPr>
        <w:t xml:space="preserve">between process 0 of the receiving </w:t>
      </w:r>
      <w:r w:rsidR="00BD707F">
        <w:rPr>
          <w:rFonts w:eastAsiaTheme="minorEastAsia"/>
          <w:lang w:eastAsia="zh-CN"/>
        </w:rPr>
        <w:t>side</w:t>
      </w:r>
      <w:r w:rsidRPr="00414609">
        <w:rPr>
          <w:rFonts w:eastAsiaTheme="minorEastAsia"/>
          <w:lang w:eastAsia="zh-CN"/>
        </w:rPr>
        <w:t xml:space="preserve"> (</w:t>
      </w:r>
      <w:r w:rsidR="003342D9">
        <w:rPr>
          <w:rFonts w:eastAsiaTheme="minorEastAsia"/>
          <w:lang w:eastAsia="zh-CN"/>
        </w:rPr>
        <w:t>Fig.</w:t>
      </w:r>
      <w:r w:rsidRPr="00414609">
        <w:rPr>
          <w:rFonts w:eastAsiaTheme="minorEastAsia"/>
          <w:lang w:eastAsia="zh-CN"/>
        </w:rPr>
        <w:t xml:space="preserve"> 1 (b)) and processes 0 and 2 of the sending </w:t>
      </w:r>
      <w:r w:rsidR="00BD707F">
        <w:rPr>
          <w:rFonts w:eastAsiaTheme="minorEastAsia"/>
          <w:lang w:eastAsia="zh-CN"/>
        </w:rPr>
        <w:t>side</w:t>
      </w:r>
      <w:r w:rsidRPr="00414609">
        <w:rPr>
          <w:rFonts w:eastAsiaTheme="minorEastAsia"/>
          <w:lang w:eastAsia="zh-CN"/>
        </w:rPr>
        <w:t xml:space="preserve"> (</w:t>
      </w:r>
      <w:r w:rsidR="003342D9">
        <w:rPr>
          <w:rFonts w:eastAsiaTheme="minorEastAsia"/>
          <w:lang w:eastAsia="zh-CN"/>
        </w:rPr>
        <w:t>Fig.</w:t>
      </w:r>
      <w:r w:rsidRPr="00414609">
        <w:rPr>
          <w:rFonts w:eastAsiaTheme="minorEastAsia"/>
          <w:lang w:eastAsia="zh-CN"/>
        </w:rPr>
        <w:t xml:space="preserve"> 1 (</w:t>
      </w:r>
      <w:r w:rsidR="00BD707F">
        <w:rPr>
          <w:rFonts w:eastAsiaTheme="minorEastAsia"/>
          <w:lang w:eastAsia="zh-CN"/>
        </w:rPr>
        <w:t>a</w:t>
      </w:r>
      <w:r w:rsidRPr="00414609">
        <w:rPr>
          <w:rFonts w:eastAsiaTheme="minorEastAsia"/>
          <w:lang w:eastAsia="zh-CN"/>
        </w:rPr>
        <w:t xml:space="preserve">)), where the process 0 will receive the variable data on the grid points whose local index is 4 ~ 7 from the process 2 of the sending </w:t>
      </w:r>
      <w:r w:rsidR="00CF3B17">
        <w:rPr>
          <w:rFonts w:eastAsiaTheme="minorEastAsia"/>
          <w:lang w:eastAsia="zh-CN"/>
        </w:rPr>
        <w:t>side</w:t>
      </w:r>
      <w:r w:rsidRPr="00414609">
        <w:rPr>
          <w:rFonts w:eastAsiaTheme="minorEastAsia"/>
          <w:lang w:eastAsia="zh-CN"/>
        </w:rPr>
        <w:t>. In this module, the average time complexity of each process is O (N / M), the average storage complexity is O (N / M), and there is no communication.</w:t>
      </w:r>
    </w:p>
    <w:p w14:paraId="0F7A4743" w14:textId="610C89A3" w:rsidR="006273A8" w:rsidRDefault="006273A8" w:rsidP="00DA330D">
      <w:pPr>
        <w:spacing w:line="240" w:lineRule="auto"/>
        <w:rPr>
          <w:rFonts w:eastAsiaTheme="minorEastAsia"/>
          <w:lang w:eastAsia="zh-CN"/>
        </w:rPr>
      </w:pPr>
    </w:p>
    <w:tbl>
      <w:tblPr>
        <w:tblStyle w:val="a8"/>
        <w:tblW w:w="0" w:type="auto"/>
        <w:tblInd w:w="5" w:type="dxa"/>
        <w:tblLook w:val="04A0" w:firstRow="1" w:lastRow="0" w:firstColumn="1" w:lastColumn="0" w:noHBand="0" w:noVBand="1"/>
      </w:tblPr>
      <w:tblGrid>
        <w:gridCol w:w="1696"/>
        <w:gridCol w:w="6600"/>
      </w:tblGrid>
      <w:tr w:rsidR="006014EA" w14:paraId="57A605FB" w14:textId="77777777" w:rsidTr="00882A24">
        <w:tc>
          <w:tcPr>
            <w:tcW w:w="8296" w:type="dxa"/>
            <w:gridSpan w:val="2"/>
            <w:tcBorders>
              <w:left w:val="nil"/>
              <w:right w:val="nil"/>
            </w:tcBorders>
          </w:tcPr>
          <w:p w14:paraId="41436A3E" w14:textId="77777777" w:rsidR="006014EA" w:rsidRPr="006014EA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6014EA">
              <w:rPr>
                <w:rFonts w:eastAsiaTheme="minorEastAsia"/>
                <w:b/>
                <w:bCs/>
                <w:lang w:eastAsia="zh-CN"/>
              </w:rPr>
              <w:t>Algorithm</w:t>
            </w:r>
            <w:r w:rsidRPr="006014EA">
              <w:rPr>
                <w:rFonts w:eastAsiaTheme="minorEastAsia"/>
                <w:lang w:eastAsia="zh-CN"/>
              </w:rPr>
              <w:t xml:space="preserve"> 1. Generating the parallel decompositions of the sender and the receiver according to an</w:t>
            </w:r>
          </w:p>
          <w:p w14:paraId="3DA0A9FC" w14:textId="524F9B46" w:rsidR="006014EA" w:rsidRDefault="006014EA" w:rsidP="006014EA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6014EA">
              <w:rPr>
                <w:rFonts w:eastAsiaTheme="minorEastAsia"/>
                <w:lang w:eastAsia="zh-CN"/>
              </w:rPr>
              <w:t>average number of MPI messages of the sender in the P2P implementation.</w:t>
            </w:r>
          </w:p>
        </w:tc>
      </w:tr>
      <w:tr w:rsidR="0082395C" w14:paraId="1B005E5C" w14:textId="77777777" w:rsidTr="00882A24">
        <w:tc>
          <w:tcPr>
            <w:tcW w:w="1696" w:type="dxa"/>
            <w:tcBorders>
              <w:left w:val="nil"/>
            </w:tcBorders>
          </w:tcPr>
          <w:p w14:paraId="6F70233F" w14:textId="6AA3C10C" w:rsidR="0082395C" w:rsidRPr="0082395C" w:rsidRDefault="0082395C" w:rsidP="00F309C2">
            <w:pPr>
              <w:spacing w:line="240" w:lineRule="auto"/>
              <w:jc w:val="center"/>
              <w:rPr>
                <w:rFonts w:eastAsiaTheme="minorEastAsia"/>
                <w:lang w:eastAsia="zh-CN"/>
              </w:rPr>
            </w:pPr>
            <w:r w:rsidRPr="0082395C">
              <w:rPr>
                <w:rFonts w:eastAsiaTheme="minorEastAsia" w:hint="eastAsia"/>
                <w:lang w:eastAsia="zh-CN"/>
              </w:rPr>
              <w:t>Input</w:t>
            </w:r>
          </w:p>
        </w:tc>
        <w:tc>
          <w:tcPr>
            <w:tcW w:w="6600" w:type="dxa"/>
            <w:tcBorders>
              <w:right w:val="nil"/>
            </w:tcBorders>
          </w:tcPr>
          <w:p w14:paraId="18E0D72A" w14:textId="77777777" w:rsidR="0082395C" w:rsidRPr="0082395C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82395C">
              <w:rPr>
                <w:rFonts w:eastAsiaTheme="minorEastAsia"/>
                <w:lang w:eastAsia="zh-CN"/>
              </w:rPr>
              <w:t xml:space="preserve">Number of processes of the sender: </w:t>
            </w:r>
            <w:r w:rsidRPr="00BA4B3F">
              <w:rPr>
                <w:rFonts w:eastAsiaTheme="minorEastAsia"/>
                <w:i/>
                <w:iCs/>
                <w:lang w:eastAsia="zh-CN"/>
              </w:rPr>
              <w:t>M</w:t>
            </w:r>
          </w:p>
          <w:p w14:paraId="4A71F24E" w14:textId="77777777" w:rsidR="0082395C" w:rsidRDefault="0082395C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 w:rsidRPr="0082395C">
              <w:rPr>
                <w:rFonts w:eastAsiaTheme="minorEastAsia"/>
                <w:lang w:eastAsia="zh-CN"/>
              </w:rPr>
              <w:lastRenderedPageBreak/>
              <w:t xml:space="preserve">Number of processes of the receiver: </w:t>
            </w:r>
            <w:r w:rsidRPr="00BA4B3F">
              <w:rPr>
                <w:rFonts w:eastAsiaTheme="minorEastAsia"/>
                <w:i/>
                <w:iCs/>
                <w:lang w:eastAsia="zh-CN"/>
              </w:rPr>
              <w:t>N</w:t>
            </w:r>
          </w:p>
          <w:p w14:paraId="17405B6F" w14:textId="51D38591" w:rsidR="0082395C" w:rsidRPr="00BA4B3F" w:rsidRDefault="0082395C" w:rsidP="00BA4B3F">
            <w:pPr>
              <w:widowControl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eastAsiaTheme="minorEastAsia"/>
                <w:i/>
                <w:iCs/>
                <w:sz w:val="19"/>
                <w:szCs w:val="19"/>
                <w:lang w:val="en-US" w:eastAsia="zh-CN"/>
              </w:rPr>
            </w:pPr>
            <w:r>
              <w:rPr>
                <w:rFonts w:eastAsiaTheme="minorEastAsia"/>
                <w:sz w:val="19"/>
                <w:szCs w:val="19"/>
                <w:lang w:val="en-US" w:eastAsia="zh-CN"/>
              </w:rPr>
              <w:t xml:space="preserve">Number of points in the grid: </w:t>
            </w:r>
            <w:proofErr w:type="spellStart"/>
            <w:r>
              <w:rPr>
                <w:rFonts w:eastAsiaTheme="minorEastAsia"/>
                <w:i/>
                <w:iCs/>
                <w:sz w:val="19"/>
                <w:szCs w:val="19"/>
                <w:lang w:val="en-US" w:eastAsia="zh-CN"/>
              </w:rPr>
              <w:t>Grid_p</w:t>
            </w:r>
            <w:r w:rsidR="007A7EAC">
              <w:rPr>
                <w:rFonts w:eastAsiaTheme="minorEastAsia" w:hint="eastAsia"/>
                <w:i/>
                <w:iCs/>
                <w:sz w:val="19"/>
                <w:szCs w:val="19"/>
                <w:lang w:val="en-US" w:eastAsia="zh-CN"/>
              </w:rPr>
              <w:t>oi</w:t>
            </w:r>
            <w:r>
              <w:rPr>
                <w:rFonts w:eastAsiaTheme="minorEastAsia"/>
                <w:i/>
                <w:iCs/>
                <w:sz w:val="19"/>
                <w:szCs w:val="19"/>
                <w:lang w:val="en-US" w:eastAsia="zh-CN"/>
              </w:rPr>
              <w:t>nts</w:t>
            </w:r>
            <w:proofErr w:type="spellEnd"/>
          </w:p>
        </w:tc>
      </w:tr>
      <w:tr w:rsidR="00A77652" w14:paraId="000E0A8F" w14:textId="77777777" w:rsidTr="00882A24">
        <w:tc>
          <w:tcPr>
            <w:tcW w:w="1696" w:type="dxa"/>
            <w:tcBorders>
              <w:left w:val="nil"/>
            </w:tcBorders>
          </w:tcPr>
          <w:p w14:paraId="76FC48A7" w14:textId="6E801EDB" w:rsidR="00A77652" w:rsidRPr="0082395C" w:rsidRDefault="00A77652" w:rsidP="00F309C2">
            <w:pPr>
              <w:spacing w:line="240" w:lineRule="auto"/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Output</w:t>
            </w:r>
          </w:p>
        </w:tc>
        <w:tc>
          <w:tcPr>
            <w:tcW w:w="6600" w:type="dxa"/>
            <w:tcBorders>
              <w:right w:val="nil"/>
            </w:tcBorders>
          </w:tcPr>
          <w:p w14:paraId="477C2115" w14:textId="0F53E1B5" w:rsidR="00A77652" w:rsidRPr="0082395C" w:rsidRDefault="00BA4B3F" w:rsidP="0082395C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 xml:space="preserve">Grid point local-global mapping table between sender and </w:t>
            </w:r>
            <w:r w:rsidRPr="00BA4B3F">
              <w:rPr>
                <w:rFonts w:hint="eastAsia"/>
              </w:rPr>
              <w:t>receiver</w:t>
            </w:r>
            <w:r>
              <w:t xml:space="preserve"> of each process.</w:t>
            </w:r>
          </w:p>
        </w:tc>
      </w:tr>
      <w:tr w:rsidR="00A414F0" w14:paraId="6D6D80CF" w14:textId="77777777" w:rsidTr="00882A24">
        <w:tc>
          <w:tcPr>
            <w:tcW w:w="8296" w:type="dxa"/>
            <w:gridSpan w:val="2"/>
            <w:tcBorders>
              <w:left w:val="nil"/>
              <w:right w:val="nil"/>
            </w:tcBorders>
          </w:tcPr>
          <w:p w14:paraId="62FDC1A2" w14:textId="77777777" w:rsidR="00A414F0" w:rsidRDefault="00A414F0" w:rsidP="00A414F0">
            <w:pPr>
              <w:spacing w:line="240" w:lineRule="auto"/>
            </w:pPr>
          </w:p>
          <w:p w14:paraId="3BFA4423" w14:textId="77777777" w:rsidR="00A414F0" w:rsidRDefault="00A414F0" w:rsidP="00A414F0">
            <w:pPr>
              <w:spacing w:line="240" w:lineRule="auto"/>
            </w:pPr>
            <w:r>
              <w:t>1. Determine the parallel information of model</w:t>
            </w:r>
          </w:p>
          <w:p w14:paraId="0B14B5DB" w14:textId="01193D71" w:rsidR="00A414F0" w:rsidRDefault="00A414F0" w:rsidP="00A414F0">
            <w:pPr>
              <w:spacing w:line="240" w:lineRule="auto"/>
            </w:pPr>
            <w:r>
              <w:tab/>
            </w:r>
            <w:r w:rsidR="00A345F4">
              <w:t>D</w:t>
            </w:r>
            <w:r>
              <w:t xml:space="preserve">etermine the parallel </w:t>
            </w:r>
            <w:r w:rsidR="00A345F4">
              <w:t xml:space="preserve">decomposition </w:t>
            </w:r>
            <w:r>
              <w:t xml:space="preserve">information </w:t>
            </w:r>
            <w:r w:rsidR="00A345F4">
              <w:t>of each process. If the processes number</w:t>
            </w:r>
            <w:r w:rsidR="004F4618">
              <w:t xml:space="preserve"> of component model</w:t>
            </w:r>
            <w:r w:rsidR="00A345F4">
              <w:t xml:space="preserve"> is not a power of 2, reset it </w:t>
            </w:r>
            <w:r w:rsidR="00A345F4" w:rsidRPr="00A345F4">
              <w:t>to a power of 2</w:t>
            </w:r>
            <w:r w:rsidR="00A345F4">
              <w:t>.</w:t>
            </w:r>
          </w:p>
          <w:p w14:paraId="3C61EE9D" w14:textId="4052E93A" w:rsidR="00A414F0" w:rsidRDefault="00A414F0" w:rsidP="002E77FB">
            <w:pPr>
              <w:spacing w:line="240" w:lineRule="auto"/>
            </w:pPr>
            <w:r>
              <w:tab/>
            </w:r>
            <w:r w:rsidR="002E77FB">
              <w:t xml:space="preserve">Sort local </w:t>
            </w:r>
            <w:r w:rsidR="002E77FB" w:rsidRPr="002E77FB">
              <w:t>routing</w:t>
            </w:r>
            <w:r w:rsidR="002E77FB">
              <w:t xml:space="preserve"> </w:t>
            </w:r>
            <w:r w:rsidR="002E77FB" w:rsidRPr="002E77FB">
              <w:t>mapping</w:t>
            </w:r>
            <w:r w:rsidR="002E77FB">
              <w:t xml:space="preserve"> </w:t>
            </w:r>
            <w:r w:rsidR="002E77FB" w:rsidRPr="002E77FB">
              <w:t>table</w:t>
            </w:r>
            <w:r w:rsidR="002E77FB">
              <w:t xml:space="preserve"> based on grid </w:t>
            </w:r>
            <w:r w:rsidR="0018435F">
              <w:t xml:space="preserve">point </w:t>
            </w:r>
            <w:r w:rsidR="002E77FB">
              <w:t>local index.</w:t>
            </w:r>
          </w:p>
          <w:p w14:paraId="58BBCA56" w14:textId="2319C3CB" w:rsidR="00A414F0" w:rsidRDefault="00A414F0" w:rsidP="00437015">
            <w:pPr>
              <w:spacing w:line="240" w:lineRule="auto"/>
            </w:pPr>
            <w:r>
              <w:tab/>
            </w:r>
          </w:p>
          <w:p w14:paraId="374E387C" w14:textId="2F8FB3F2" w:rsidR="00A414F0" w:rsidRDefault="00A414F0" w:rsidP="00A414F0">
            <w:pPr>
              <w:spacing w:line="240" w:lineRule="auto"/>
            </w:pPr>
            <w:r>
              <w:t xml:space="preserve">2. </w:t>
            </w:r>
            <w:r w:rsidR="00F309C2" w:rsidRPr="00F309C2">
              <w:t>Parallel sorting based on the global index of grid points</w:t>
            </w:r>
            <w:r w:rsidR="00F309C2">
              <w:t xml:space="preserve"> intra component model</w:t>
            </w:r>
          </w:p>
          <w:p w14:paraId="2F9FB870" w14:textId="2E94CA0B" w:rsidR="009629FD" w:rsidRDefault="00F309C2" w:rsidP="009629FD">
            <w:pPr>
              <w:spacing w:line="240" w:lineRule="auto"/>
            </w:pPr>
            <w:r>
              <w:tab/>
            </w:r>
            <w:r w:rsidR="009629FD">
              <w:t xml:space="preserve">For each process, find the </w:t>
            </w:r>
            <w:r w:rsidR="009629FD" w:rsidRPr="00F309C2">
              <w:rPr>
                <w:rFonts w:hint="eastAsia"/>
              </w:rPr>
              <w:t>corresponding</w:t>
            </w:r>
            <w:r w:rsidR="009629FD">
              <w:t xml:space="preserve"> </w:t>
            </w:r>
            <w:r w:rsidR="009629FD" w:rsidRPr="00F309C2">
              <w:rPr>
                <w:rFonts w:hint="eastAsia"/>
              </w:rPr>
              <w:t>process</w:t>
            </w:r>
            <w:r w:rsidR="009629FD">
              <w:t xml:space="preserve"> in each </w:t>
            </w:r>
            <w:r w:rsidR="009629FD" w:rsidRPr="00F309C2">
              <w:rPr>
                <w:rFonts w:hint="eastAsia"/>
              </w:rPr>
              <w:t>communication</w:t>
            </w:r>
            <w:r w:rsidR="009629FD">
              <w:t xml:space="preserve"> stage w</w:t>
            </w:r>
            <w:r w:rsidR="009629FD" w:rsidRPr="009629FD">
              <w:t>ithin a component mode</w:t>
            </w:r>
            <w:r w:rsidR="009629FD">
              <w:t>l;</w:t>
            </w:r>
          </w:p>
          <w:p w14:paraId="1D738060" w14:textId="7E4BED16" w:rsidR="009629FD" w:rsidRDefault="009629FD" w:rsidP="009629FD">
            <w:pPr>
              <w:spacing w:line="240" w:lineRule="auto"/>
              <w:ind w:firstLineChars="200" w:firstLine="400"/>
            </w:pPr>
            <w:r>
              <w:t>E</w:t>
            </w:r>
            <w:r w:rsidRPr="00F309C2">
              <w:t>xchange routing mapping tables between processes</w:t>
            </w:r>
            <w:r w:rsidR="00C86EB2">
              <w:t>;</w:t>
            </w:r>
          </w:p>
          <w:p w14:paraId="731094A0" w14:textId="2C36E4B3" w:rsidR="009629FD" w:rsidRPr="00F309C2" w:rsidRDefault="009629FD" w:rsidP="009629FD">
            <w:pPr>
              <w:spacing w:line="240" w:lineRule="auto"/>
              <w:ind w:firstLineChars="200" w:firstLine="400"/>
            </w:pPr>
            <w:r>
              <w:t>M</w:t>
            </w:r>
            <w:r w:rsidRPr="00F309C2">
              <w:t>erge</w:t>
            </w:r>
            <w:r>
              <w:t xml:space="preserve"> </w:t>
            </w:r>
            <w:r w:rsidRPr="00F309C2">
              <w:t>routing</w:t>
            </w:r>
            <w:r>
              <w:t xml:space="preserve"> </w:t>
            </w:r>
            <w:r w:rsidRPr="00F309C2">
              <w:t>mapping</w:t>
            </w:r>
            <w:r>
              <w:t xml:space="preserve"> </w:t>
            </w:r>
            <w:r w:rsidRPr="00F309C2">
              <w:t>tables</w:t>
            </w:r>
            <w:r>
              <w:t xml:space="preserve"> of two processes</w:t>
            </w:r>
            <w:r w:rsidR="00861839">
              <w:t xml:space="preserve"> based on the range of grid index calculated by process index</w:t>
            </w:r>
            <w:r>
              <w:t>.</w:t>
            </w:r>
          </w:p>
          <w:p w14:paraId="5D34B6E2" w14:textId="5E22AF57" w:rsidR="00A414F0" w:rsidRPr="009629FD" w:rsidRDefault="00A414F0" w:rsidP="00A414F0">
            <w:pPr>
              <w:spacing w:line="240" w:lineRule="auto"/>
            </w:pPr>
          </w:p>
          <w:p w14:paraId="4E3C62E7" w14:textId="5BDD3F0A" w:rsidR="00A414F0" w:rsidRDefault="00A414F0" w:rsidP="00A414F0">
            <w:pPr>
              <w:spacing w:line="240" w:lineRule="auto"/>
            </w:pPr>
            <w:r>
              <w:t>3.</w:t>
            </w:r>
            <w:r w:rsidR="009629FD">
              <w:t xml:space="preserve"> Parallel mapping relationship </w:t>
            </w:r>
            <w:r w:rsidR="009629FD" w:rsidRPr="00E01B9D">
              <w:rPr>
                <w:rFonts w:hint="eastAsia"/>
              </w:rPr>
              <w:t>establishment</w:t>
            </w:r>
            <w:r>
              <w:t xml:space="preserve"> </w:t>
            </w:r>
          </w:p>
          <w:p w14:paraId="73AD8820" w14:textId="09EC1ECD" w:rsidR="009629FD" w:rsidRDefault="00A414F0" w:rsidP="009629FD">
            <w:pPr>
              <w:spacing w:line="240" w:lineRule="auto"/>
            </w:pPr>
            <w:r>
              <w:tab/>
            </w:r>
            <w:r w:rsidR="009629FD">
              <w:t xml:space="preserve">For each process, find the </w:t>
            </w:r>
            <w:r w:rsidR="009629FD" w:rsidRPr="00F309C2">
              <w:rPr>
                <w:rFonts w:hint="eastAsia"/>
              </w:rPr>
              <w:t>corresponding</w:t>
            </w:r>
            <w:r w:rsidR="009629FD">
              <w:t xml:space="preserve"> </w:t>
            </w:r>
            <w:r w:rsidR="009629FD" w:rsidRPr="00F309C2">
              <w:rPr>
                <w:rFonts w:hint="eastAsia"/>
              </w:rPr>
              <w:t>process</w:t>
            </w:r>
            <w:r w:rsidR="009629FD">
              <w:t xml:space="preserve"> in </w:t>
            </w:r>
            <w:r w:rsidR="004F2E4C">
              <w:t>another</w:t>
            </w:r>
            <w:r w:rsidR="009629FD">
              <w:t xml:space="preserve"> </w:t>
            </w:r>
            <w:r w:rsidR="004F2E4C">
              <w:t>component model</w:t>
            </w:r>
            <w:r w:rsidR="009629FD">
              <w:t>;</w:t>
            </w:r>
          </w:p>
          <w:p w14:paraId="634C2690" w14:textId="7C99FCEB" w:rsidR="009629FD" w:rsidRDefault="009629FD" w:rsidP="009629FD">
            <w:pPr>
              <w:spacing w:line="240" w:lineRule="auto"/>
              <w:ind w:firstLineChars="200" w:firstLine="400"/>
            </w:pPr>
            <w:r>
              <w:t>E</w:t>
            </w:r>
            <w:r w:rsidRPr="00F309C2">
              <w:t xml:space="preserve">xchange routing mapping tables between processes </w:t>
            </w:r>
            <w:r w:rsidR="00F809CC">
              <w:t>b</w:t>
            </w:r>
            <w:r w:rsidR="00F809CC" w:rsidRPr="00F809CC">
              <w:t>etween two component mode</w:t>
            </w:r>
            <w:r w:rsidR="00F809CC">
              <w:t>l</w:t>
            </w:r>
            <w:r w:rsidR="00F809CC" w:rsidRPr="00F809CC">
              <w:t>s</w:t>
            </w:r>
            <w:r>
              <w:t>;</w:t>
            </w:r>
          </w:p>
          <w:p w14:paraId="7B7054BA" w14:textId="77777777" w:rsidR="009629FD" w:rsidRPr="00F309C2" w:rsidRDefault="009629FD" w:rsidP="009629FD">
            <w:pPr>
              <w:spacing w:line="240" w:lineRule="auto"/>
              <w:ind w:firstLineChars="200" w:firstLine="400"/>
            </w:pPr>
            <w:r>
              <w:t>M</w:t>
            </w:r>
            <w:r w:rsidRPr="00F309C2">
              <w:t>erge</w:t>
            </w:r>
            <w:r>
              <w:t xml:space="preserve"> </w:t>
            </w:r>
            <w:r w:rsidRPr="00F309C2">
              <w:t>routing</w:t>
            </w:r>
            <w:r>
              <w:t xml:space="preserve"> </w:t>
            </w:r>
            <w:r w:rsidRPr="00F309C2">
              <w:t>mapping</w:t>
            </w:r>
            <w:r>
              <w:t xml:space="preserve"> </w:t>
            </w:r>
            <w:r w:rsidRPr="00F309C2">
              <w:t>tables</w:t>
            </w:r>
            <w:r>
              <w:t xml:space="preserve"> of two processes.</w:t>
            </w:r>
          </w:p>
          <w:p w14:paraId="707CCC86" w14:textId="1F6F4B6C" w:rsidR="00A414F0" w:rsidRPr="009629FD" w:rsidRDefault="00A414F0" w:rsidP="009629FD">
            <w:pPr>
              <w:spacing w:line="240" w:lineRule="auto"/>
            </w:pPr>
          </w:p>
          <w:p w14:paraId="3A55E272" w14:textId="0F8CF8F7" w:rsidR="00A414F0" w:rsidRDefault="00A414F0" w:rsidP="001F5D60">
            <w:pPr>
              <w:spacing w:line="240" w:lineRule="auto"/>
            </w:pPr>
            <w:r>
              <w:t xml:space="preserve">4. </w:t>
            </w:r>
            <w:r w:rsidR="001F5D60" w:rsidRPr="00F309C2">
              <w:t xml:space="preserve">Parallel sorting based on the </w:t>
            </w:r>
            <w:r w:rsidR="001F5D60">
              <w:t>process index</w:t>
            </w:r>
            <w:r w:rsidR="001F5D60" w:rsidRPr="00F309C2">
              <w:t xml:space="preserve"> of grid points</w:t>
            </w:r>
            <w:r w:rsidR="001F5D60">
              <w:t xml:space="preserve"> intra component model</w:t>
            </w:r>
          </w:p>
          <w:p w14:paraId="609FAA3E" w14:textId="77777777" w:rsidR="009C4234" w:rsidRDefault="009C4234" w:rsidP="009C4234">
            <w:pPr>
              <w:spacing w:line="240" w:lineRule="auto"/>
            </w:pP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   </w:t>
            </w:r>
            <w:r>
              <w:t xml:space="preserve">For each process, find the </w:t>
            </w:r>
            <w:r w:rsidRPr="00F309C2">
              <w:rPr>
                <w:rFonts w:hint="eastAsia"/>
              </w:rPr>
              <w:t>corresponding</w:t>
            </w:r>
            <w:r>
              <w:t xml:space="preserve"> </w:t>
            </w:r>
            <w:r w:rsidRPr="00F309C2">
              <w:rPr>
                <w:rFonts w:hint="eastAsia"/>
              </w:rPr>
              <w:t>process</w:t>
            </w:r>
            <w:r>
              <w:t xml:space="preserve"> in each </w:t>
            </w:r>
            <w:r w:rsidRPr="00F309C2">
              <w:rPr>
                <w:rFonts w:hint="eastAsia"/>
              </w:rPr>
              <w:t>communication</w:t>
            </w:r>
            <w:r>
              <w:t xml:space="preserve"> stage w</w:t>
            </w:r>
            <w:r w:rsidRPr="009629FD">
              <w:t>ithin a component mode</w:t>
            </w:r>
            <w:r>
              <w:t>l;</w:t>
            </w:r>
          </w:p>
          <w:p w14:paraId="6852F173" w14:textId="77777777" w:rsidR="009C4234" w:rsidRDefault="009C4234" w:rsidP="009C4234">
            <w:pPr>
              <w:spacing w:line="240" w:lineRule="auto"/>
              <w:ind w:firstLineChars="200" w:firstLine="400"/>
            </w:pPr>
            <w:r>
              <w:t>E</w:t>
            </w:r>
            <w:r w:rsidRPr="00F309C2">
              <w:t>xchange routing mapping tables between processes</w:t>
            </w:r>
            <w:r>
              <w:t>;</w:t>
            </w:r>
          </w:p>
          <w:p w14:paraId="70B8EBE7" w14:textId="71B1A94C" w:rsidR="009C4234" w:rsidRDefault="009C4234" w:rsidP="009C4234">
            <w:pPr>
              <w:spacing w:line="240" w:lineRule="auto"/>
              <w:ind w:firstLineChars="200" w:firstLine="400"/>
            </w:pPr>
            <w:r>
              <w:t>M</w:t>
            </w:r>
            <w:r w:rsidRPr="00F309C2">
              <w:t>erge</w:t>
            </w:r>
            <w:r>
              <w:t xml:space="preserve"> </w:t>
            </w:r>
            <w:r w:rsidRPr="00F309C2">
              <w:t>routing</w:t>
            </w:r>
            <w:r>
              <w:t xml:space="preserve"> </w:t>
            </w:r>
            <w:r w:rsidRPr="00F309C2">
              <w:t>mapping</w:t>
            </w:r>
            <w:r>
              <w:t xml:space="preserve"> </w:t>
            </w:r>
            <w:r w:rsidRPr="00F309C2">
              <w:t>tables</w:t>
            </w:r>
            <w:r>
              <w:t xml:space="preserve"> of two processes based on the process index.</w:t>
            </w:r>
          </w:p>
          <w:p w14:paraId="47B8AF7C" w14:textId="4A2757ED" w:rsidR="009C4234" w:rsidRPr="009C4234" w:rsidRDefault="009C4234" w:rsidP="009C4234">
            <w:pPr>
              <w:spacing w:line="240" w:lineRule="auto"/>
              <w:ind w:firstLineChars="200" w:firstLine="40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  <w:r>
              <w:rPr>
                <w:rFonts w:eastAsiaTheme="minorEastAsia"/>
                <w:lang w:eastAsia="zh-CN"/>
              </w:rPr>
              <w:t>ort the routing mapping tables.</w:t>
            </w:r>
          </w:p>
          <w:p w14:paraId="12DAC2BD" w14:textId="782AF31C" w:rsidR="00A414F0" w:rsidRPr="009C4234" w:rsidRDefault="009C4234" w:rsidP="009C4234">
            <w:pPr>
              <w:spacing w:line="240" w:lineRule="auto"/>
              <w:rPr>
                <w:rFonts w:eastAsiaTheme="minorEastAsia"/>
                <w:lang w:eastAsia="zh-CN"/>
              </w:rPr>
            </w:pPr>
            <w:r>
              <w:t xml:space="preserve">5. </w:t>
            </w:r>
            <w:r w:rsidRPr="009C4234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/>
                <w:lang w:eastAsia="zh-CN"/>
              </w:rPr>
              <w:t xml:space="preserve">Generate </w:t>
            </w:r>
            <w:r>
              <w:t>communication routing relationship</w:t>
            </w:r>
          </w:p>
        </w:tc>
      </w:tr>
    </w:tbl>
    <w:p w14:paraId="39092A2D" w14:textId="1CF2CBCF" w:rsidR="006273A8" w:rsidRDefault="006273A8" w:rsidP="00DA330D">
      <w:pPr>
        <w:spacing w:line="240" w:lineRule="auto"/>
        <w:rPr>
          <w:rFonts w:eastAsiaTheme="minorEastAsia"/>
          <w:lang w:eastAsia="zh-CN"/>
        </w:rPr>
      </w:pPr>
    </w:p>
    <w:p w14:paraId="0696716A" w14:textId="418FEC18" w:rsidR="0098137E" w:rsidRDefault="0098137E" w:rsidP="00DA330D">
      <w:pPr>
        <w:spacing w:line="240" w:lineRule="auto"/>
        <w:rPr>
          <w:ins w:id="184" w:author="刘 利" w:date="2020-03-09T14:05:00Z"/>
          <w:rFonts w:eastAsiaTheme="minorEastAsia"/>
          <w:lang w:eastAsia="zh-CN"/>
        </w:rPr>
      </w:pPr>
    </w:p>
    <w:p w14:paraId="49611AA0" w14:textId="2D475806" w:rsidR="00954EA7" w:rsidRDefault="00954EA7" w:rsidP="00DA330D">
      <w:pPr>
        <w:spacing w:line="240" w:lineRule="auto"/>
        <w:rPr>
          <w:ins w:id="185" w:author="刘 利" w:date="2020-03-09T14:05:00Z"/>
          <w:rFonts w:eastAsiaTheme="minorEastAsia"/>
          <w:lang w:eastAsia="zh-CN"/>
        </w:rPr>
      </w:pPr>
    </w:p>
    <w:p w14:paraId="58048675" w14:textId="77777777" w:rsidR="00954EA7" w:rsidRDefault="00954EA7" w:rsidP="00954EA7">
      <w:pPr>
        <w:spacing w:beforeLines="50" w:before="156"/>
        <w:ind w:left="404" w:hangingChars="202" w:hanging="404"/>
        <w:rPr>
          <w:ins w:id="186" w:author="刘 利" w:date="2020-03-09T14:05:00Z"/>
          <w:szCs w:val="20"/>
          <w:lang w:val="en-US" w:eastAsia="zh-CN"/>
        </w:rPr>
      </w:pPr>
      <w:ins w:id="187" w:author="刘 利" w:date="2020-03-09T14:05:00Z">
        <w:r>
          <w:rPr>
            <w:szCs w:val="20"/>
          </w:rPr>
          <w:t>Jacob, R., J.</w:t>
        </w:r>
        <w:r>
          <w:rPr>
            <w:rFonts w:hint="eastAsia"/>
            <w:szCs w:val="20"/>
          </w:rPr>
          <w:t xml:space="preserve"> </w:t>
        </w:r>
        <w:r>
          <w:rPr>
            <w:szCs w:val="20"/>
          </w:rPr>
          <w:t>Larson, and E.</w:t>
        </w:r>
        <w:r>
          <w:rPr>
            <w:rFonts w:hint="eastAsia"/>
            <w:szCs w:val="20"/>
          </w:rPr>
          <w:t xml:space="preserve"> </w:t>
        </w:r>
        <w:r>
          <w:rPr>
            <w:szCs w:val="20"/>
          </w:rPr>
          <w:t>Ong</w:t>
        </w:r>
        <w:r>
          <w:rPr>
            <w:rFonts w:hint="eastAsia"/>
            <w:szCs w:val="20"/>
          </w:rPr>
          <w:t>, 2005</w:t>
        </w:r>
        <w:r>
          <w:rPr>
            <w:szCs w:val="20"/>
          </w:rPr>
          <w:t>: M x N Communication and Parallel</w:t>
        </w:r>
        <w:r>
          <w:rPr>
            <w:rFonts w:hint="eastAsia"/>
            <w:szCs w:val="20"/>
          </w:rPr>
          <w:t xml:space="preserve"> </w:t>
        </w:r>
        <w:r>
          <w:rPr>
            <w:szCs w:val="20"/>
          </w:rPr>
          <w:t>Interpolation in Community Climate System Model Version</w:t>
        </w:r>
        <w:r>
          <w:rPr>
            <w:rFonts w:hint="eastAsia"/>
            <w:szCs w:val="20"/>
          </w:rPr>
          <w:t xml:space="preserve"> </w:t>
        </w:r>
        <w:r>
          <w:rPr>
            <w:szCs w:val="20"/>
          </w:rPr>
          <w:t>3 Using the Model Coupling Toolkit, Int. J. High. Perform. C, 19,</w:t>
        </w:r>
        <w:r>
          <w:rPr>
            <w:rFonts w:hint="eastAsia"/>
            <w:szCs w:val="20"/>
          </w:rPr>
          <w:t xml:space="preserve"> </w:t>
        </w:r>
        <w:r>
          <w:rPr>
            <w:szCs w:val="20"/>
          </w:rPr>
          <w:t>293–307.</w:t>
        </w:r>
      </w:ins>
    </w:p>
    <w:p w14:paraId="2508A73D" w14:textId="77777777" w:rsidR="00954EA7" w:rsidRPr="0098137E" w:rsidRDefault="00954EA7" w:rsidP="00DA330D">
      <w:pPr>
        <w:spacing w:line="240" w:lineRule="auto"/>
        <w:rPr>
          <w:rFonts w:eastAsiaTheme="minorEastAsia" w:hint="eastAsia"/>
          <w:lang w:eastAsia="zh-CN"/>
        </w:rPr>
      </w:pPr>
    </w:p>
    <w:sectPr w:rsidR="00954EA7" w:rsidRPr="00981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D0B62" w14:textId="77777777" w:rsidR="00296A48" w:rsidRDefault="00296A48" w:rsidP="00E56C3C">
      <w:pPr>
        <w:spacing w:line="240" w:lineRule="auto"/>
      </w:pPr>
      <w:r>
        <w:separator/>
      </w:r>
    </w:p>
  </w:endnote>
  <w:endnote w:type="continuationSeparator" w:id="0">
    <w:p w14:paraId="1EB00035" w14:textId="77777777" w:rsidR="00296A48" w:rsidRDefault="00296A48" w:rsidP="00E56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宋体"/>
    <w:charset w:val="86"/>
    <w:family w:val="modern"/>
    <w:pitch w:val="default"/>
    <w:sig w:usb0="00000000" w:usb1="00000000" w:usb2="00000010" w:usb3="00000000" w:csb0="00040000" w:csb1="00000000"/>
  </w:font>
  <w:font w:name="Heiti SC Light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0E7CE" w14:textId="77777777" w:rsidR="00296A48" w:rsidRDefault="00296A48" w:rsidP="00E56C3C">
      <w:pPr>
        <w:spacing w:line="240" w:lineRule="auto"/>
      </w:pPr>
      <w:r>
        <w:separator/>
      </w:r>
    </w:p>
  </w:footnote>
  <w:footnote w:type="continuationSeparator" w:id="0">
    <w:p w14:paraId="5FAA3AE5" w14:textId="77777777" w:rsidR="00296A48" w:rsidRDefault="00296A48" w:rsidP="00E56C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87A64"/>
    <w:multiLevelType w:val="hybridMultilevel"/>
    <w:tmpl w:val="7C9834C4"/>
    <w:lvl w:ilvl="0" w:tplc="E25C9E24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25518F"/>
    <w:multiLevelType w:val="hybridMultilevel"/>
    <w:tmpl w:val="FC26002C"/>
    <w:lvl w:ilvl="0" w:tplc="FAB46820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51ABF"/>
    <w:multiLevelType w:val="hybridMultilevel"/>
    <w:tmpl w:val="65D06202"/>
    <w:lvl w:ilvl="0" w:tplc="143C9F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2467F"/>
    <w:multiLevelType w:val="multilevel"/>
    <w:tmpl w:val="7D1E514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25" w:hanging="425"/>
      </w:pPr>
      <w:rPr>
        <w:rFonts w:ascii="宋体" w:eastAsia="宋体" w:hAnsi="宋体" w:cs="宋体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420"/>
        </w:tabs>
        <w:ind w:left="567" w:hanging="567"/>
      </w:pPr>
      <w:rPr>
        <w:rFonts w:ascii="宋体" w:eastAsia="仿宋" w:hAnsi="宋体" w:cs="仿宋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09" w:hanging="709"/>
      </w:pPr>
      <w:rPr>
        <w:rFonts w:ascii="宋体" w:eastAsia="仿宋" w:hAnsi="宋体" w:cs="仿宋" w:hint="default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850" w:hanging="850"/>
      </w:pPr>
      <w:rPr>
        <w:rFonts w:ascii="宋体" w:eastAsia="仿宋" w:hAnsi="宋体" w:cs="仿宋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991" w:hanging="991"/>
      </w:pPr>
      <w:rPr>
        <w:rFonts w:ascii="宋体" w:eastAsia="宋体" w:hAnsi="宋体" w:cs="宋体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4" w15:restartNumberingAfterBreak="0">
    <w:nsid w:val="726C7764"/>
    <w:multiLevelType w:val="hybridMultilevel"/>
    <w:tmpl w:val="9D0A3888"/>
    <w:lvl w:ilvl="0" w:tplc="BAF4948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刘 利">
    <w15:presenceInfo w15:providerId="Windows Live" w15:userId="e8ed1d4802d6d4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4B"/>
    <w:rsid w:val="0000058C"/>
    <w:rsid w:val="000221BB"/>
    <w:rsid w:val="00030A7F"/>
    <w:rsid w:val="000430FD"/>
    <w:rsid w:val="00043BE4"/>
    <w:rsid w:val="00057F0C"/>
    <w:rsid w:val="00065E55"/>
    <w:rsid w:val="00093F4A"/>
    <w:rsid w:val="000A603F"/>
    <w:rsid w:val="000B2A4F"/>
    <w:rsid w:val="000C53F8"/>
    <w:rsid w:val="000D199B"/>
    <w:rsid w:val="000D6442"/>
    <w:rsid w:val="000E0450"/>
    <w:rsid w:val="000E79D6"/>
    <w:rsid w:val="00100C09"/>
    <w:rsid w:val="0010317F"/>
    <w:rsid w:val="00105BA8"/>
    <w:rsid w:val="0011103D"/>
    <w:rsid w:val="0011729B"/>
    <w:rsid w:val="00131521"/>
    <w:rsid w:val="00145FB7"/>
    <w:rsid w:val="00175AA8"/>
    <w:rsid w:val="00180923"/>
    <w:rsid w:val="00181FB3"/>
    <w:rsid w:val="0018435F"/>
    <w:rsid w:val="00185555"/>
    <w:rsid w:val="0019096C"/>
    <w:rsid w:val="00190B5B"/>
    <w:rsid w:val="001B4253"/>
    <w:rsid w:val="001B74BE"/>
    <w:rsid w:val="001D43F5"/>
    <w:rsid w:val="001E0852"/>
    <w:rsid w:val="001E203D"/>
    <w:rsid w:val="001F2054"/>
    <w:rsid w:val="001F3068"/>
    <w:rsid w:val="001F5D60"/>
    <w:rsid w:val="001F5F55"/>
    <w:rsid w:val="002001C8"/>
    <w:rsid w:val="0020537F"/>
    <w:rsid w:val="00207BA4"/>
    <w:rsid w:val="00232311"/>
    <w:rsid w:val="00236E91"/>
    <w:rsid w:val="00240B14"/>
    <w:rsid w:val="002415BD"/>
    <w:rsid w:val="00241A59"/>
    <w:rsid w:val="00246642"/>
    <w:rsid w:val="00247C48"/>
    <w:rsid w:val="002651EA"/>
    <w:rsid w:val="002652A3"/>
    <w:rsid w:val="00296553"/>
    <w:rsid w:val="00296A48"/>
    <w:rsid w:val="002A09DD"/>
    <w:rsid w:val="002B2F45"/>
    <w:rsid w:val="002E28CC"/>
    <w:rsid w:val="002E3293"/>
    <w:rsid w:val="002E4F9C"/>
    <w:rsid w:val="002E77FB"/>
    <w:rsid w:val="002F06EF"/>
    <w:rsid w:val="003062A3"/>
    <w:rsid w:val="00311ED8"/>
    <w:rsid w:val="00316CAC"/>
    <w:rsid w:val="0032607B"/>
    <w:rsid w:val="003342D9"/>
    <w:rsid w:val="0034447C"/>
    <w:rsid w:val="00367771"/>
    <w:rsid w:val="003707C3"/>
    <w:rsid w:val="00371AB6"/>
    <w:rsid w:val="00375E18"/>
    <w:rsid w:val="0038050C"/>
    <w:rsid w:val="003865F6"/>
    <w:rsid w:val="0039468F"/>
    <w:rsid w:val="00395CB6"/>
    <w:rsid w:val="00397380"/>
    <w:rsid w:val="003A424A"/>
    <w:rsid w:val="003A7D01"/>
    <w:rsid w:val="003B0F36"/>
    <w:rsid w:val="003B13F8"/>
    <w:rsid w:val="003B6B8D"/>
    <w:rsid w:val="003D06D1"/>
    <w:rsid w:val="003D1320"/>
    <w:rsid w:val="003D260F"/>
    <w:rsid w:val="003D4561"/>
    <w:rsid w:val="003D56A4"/>
    <w:rsid w:val="003E4504"/>
    <w:rsid w:val="003F050C"/>
    <w:rsid w:val="004047F0"/>
    <w:rsid w:val="0041136A"/>
    <w:rsid w:val="00414609"/>
    <w:rsid w:val="00416F40"/>
    <w:rsid w:val="0043072F"/>
    <w:rsid w:val="00430BE6"/>
    <w:rsid w:val="004341E5"/>
    <w:rsid w:val="00437015"/>
    <w:rsid w:val="0044477D"/>
    <w:rsid w:val="0045292A"/>
    <w:rsid w:val="00454345"/>
    <w:rsid w:val="004576B5"/>
    <w:rsid w:val="00465C01"/>
    <w:rsid w:val="0046657C"/>
    <w:rsid w:val="00491E3A"/>
    <w:rsid w:val="004B3566"/>
    <w:rsid w:val="004F2E4C"/>
    <w:rsid w:val="004F4618"/>
    <w:rsid w:val="005018B0"/>
    <w:rsid w:val="0050578C"/>
    <w:rsid w:val="005279EC"/>
    <w:rsid w:val="00536924"/>
    <w:rsid w:val="00536A9D"/>
    <w:rsid w:val="005442AE"/>
    <w:rsid w:val="0055401A"/>
    <w:rsid w:val="0056457F"/>
    <w:rsid w:val="005767B7"/>
    <w:rsid w:val="00576B3D"/>
    <w:rsid w:val="00577A6F"/>
    <w:rsid w:val="00585526"/>
    <w:rsid w:val="005A1498"/>
    <w:rsid w:val="005A70A0"/>
    <w:rsid w:val="005B0B7C"/>
    <w:rsid w:val="005B0B80"/>
    <w:rsid w:val="005B1185"/>
    <w:rsid w:val="005B7D2A"/>
    <w:rsid w:val="005C6AC9"/>
    <w:rsid w:val="005D15F7"/>
    <w:rsid w:val="005E5BEC"/>
    <w:rsid w:val="005F2119"/>
    <w:rsid w:val="006014EA"/>
    <w:rsid w:val="00605C78"/>
    <w:rsid w:val="00620DE7"/>
    <w:rsid w:val="006273A8"/>
    <w:rsid w:val="00641E05"/>
    <w:rsid w:val="00643E80"/>
    <w:rsid w:val="006456A1"/>
    <w:rsid w:val="006518D7"/>
    <w:rsid w:val="006561DD"/>
    <w:rsid w:val="006600FC"/>
    <w:rsid w:val="006604C0"/>
    <w:rsid w:val="006631A4"/>
    <w:rsid w:val="00666B80"/>
    <w:rsid w:val="006703A7"/>
    <w:rsid w:val="006814AA"/>
    <w:rsid w:val="006A06C5"/>
    <w:rsid w:val="006A1278"/>
    <w:rsid w:val="006A2206"/>
    <w:rsid w:val="006C6668"/>
    <w:rsid w:val="006C6C4D"/>
    <w:rsid w:val="006D05C4"/>
    <w:rsid w:val="006D5456"/>
    <w:rsid w:val="006D64CF"/>
    <w:rsid w:val="006D70B1"/>
    <w:rsid w:val="006E4543"/>
    <w:rsid w:val="006E476C"/>
    <w:rsid w:val="006F58AA"/>
    <w:rsid w:val="006F72EE"/>
    <w:rsid w:val="0070404C"/>
    <w:rsid w:val="007046BA"/>
    <w:rsid w:val="00710D20"/>
    <w:rsid w:val="00717268"/>
    <w:rsid w:val="00735667"/>
    <w:rsid w:val="00753B01"/>
    <w:rsid w:val="00755051"/>
    <w:rsid w:val="00761143"/>
    <w:rsid w:val="00765107"/>
    <w:rsid w:val="00783558"/>
    <w:rsid w:val="00786EE1"/>
    <w:rsid w:val="0079350E"/>
    <w:rsid w:val="007979AF"/>
    <w:rsid w:val="007A25B3"/>
    <w:rsid w:val="007A2F71"/>
    <w:rsid w:val="007A6CA1"/>
    <w:rsid w:val="007A7EAC"/>
    <w:rsid w:val="007D3039"/>
    <w:rsid w:val="007E708F"/>
    <w:rsid w:val="007F2BFD"/>
    <w:rsid w:val="00803376"/>
    <w:rsid w:val="00821B0C"/>
    <w:rsid w:val="0082395C"/>
    <w:rsid w:val="008261E7"/>
    <w:rsid w:val="00844607"/>
    <w:rsid w:val="00845B97"/>
    <w:rsid w:val="008531E1"/>
    <w:rsid w:val="00853B9E"/>
    <w:rsid w:val="00857828"/>
    <w:rsid w:val="00861839"/>
    <w:rsid w:val="00863D89"/>
    <w:rsid w:val="0087118E"/>
    <w:rsid w:val="008722C5"/>
    <w:rsid w:val="00874F62"/>
    <w:rsid w:val="00882A24"/>
    <w:rsid w:val="00893197"/>
    <w:rsid w:val="008A006C"/>
    <w:rsid w:val="008B4818"/>
    <w:rsid w:val="008E54EE"/>
    <w:rsid w:val="008E66EE"/>
    <w:rsid w:val="008F1331"/>
    <w:rsid w:val="008F1B8B"/>
    <w:rsid w:val="00906121"/>
    <w:rsid w:val="009109D0"/>
    <w:rsid w:val="00913443"/>
    <w:rsid w:val="009146F7"/>
    <w:rsid w:val="009379F4"/>
    <w:rsid w:val="00944F61"/>
    <w:rsid w:val="00952B7E"/>
    <w:rsid w:val="00954EA7"/>
    <w:rsid w:val="009559A9"/>
    <w:rsid w:val="009577D0"/>
    <w:rsid w:val="009629FD"/>
    <w:rsid w:val="00976ABC"/>
    <w:rsid w:val="0098137E"/>
    <w:rsid w:val="0098377B"/>
    <w:rsid w:val="00990C28"/>
    <w:rsid w:val="00995220"/>
    <w:rsid w:val="009B23EE"/>
    <w:rsid w:val="009C342F"/>
    <w:rsid w:val="009C4234"/>
    <w:rsid w:val="009C43CA"/>
    <w:rsid w:val="009D743C"/>
    <w:rsid w:val="009E49F9"/>
    <w:rsid w:val="00A20C78"/>
    <w:rsid w:val="00A25594"/>
    <w:rsid w:val="00A25A49"/>
    <w:rsid w:val="00A345F4"/>
    <w:rsid w:val="00A34911"/>
    <w:rsid w:val="00A414F0"/>
    <w:rsid w:val="00A56815"/>
    <w:rsid w:val="00A64F98"/>
    <w:rsid w:val="00A66D68"/>
    <w:rsid w:val="00A7722A"/>
    <w:rsid w:val="00A77652"/>
    <w:rsid w:val="00A77BF2"/>
    <w:rsid w:val="00A83B24"/>
    <w:rsid w:val="00A85DCC"/>
    <w:rsid w:val="00A87C5A"/>
    <w:rsid w:val="00A929E4"/>
    <w:rsid w:val="00A93CF8"/>
    <w:rsid w:val="00A97C6D"/>
    <w:rsid w:val="00AA38D3"/>
    <w:rsid w:val="00AA3AC0"/>
    <w:rsid w:val="00AA5EED"/>
    <w:rsid w:val="00AC41EB"/>
    <w:rsid w:val="00AC6BFB"/>
    <w:rsid w:val="00AD5806"/>
    <w:rsid w:val="00B0450B"/>
    <w:rsid w:val="00B146BC"/>
    <w:rsid w:val="00B35BF3"/>
    <w:rsid w:val="00B42089"/>
    <w:rsid w:val="00B51A35"/>
    <w:rsid w:val="00B538D5"/>
    <w:rsid w:val="00B6268D"/>
    <w:rsid w:val="00B77AD5"/>
    <w:rsid w:val="00B8641B"/>
    <w:rsid w:val="00B870B0"/>
    <w:rsid w:val="00B97205"/>
    <w:rsid w:val="00BA37CA"/>
    <w:rsid w:val="00BA4B3F"/>
    <w:rsid w:val="00BB3803"/>
    <w:rsid w:val="00BB65C9"/>
    <w:rsid w:val="00BC6BE7"/>
    <w:rsid w:val="00BD0A46"/>
    <w:rsid w:val="00BD244B"/>
    <w:rsid w:val="00BD707F"/>
    <w:rsid w:val="00BE2CC4"/>
    <w:rsid w:val="00C007C6"/>
    <w:rsid w:val="00C0150F"/>
    <w:rsid w:val="00C029B3"/>
    <w:rsid w:val="00C06253"/>
    <w:rsid w:val="00C06756"/>
    <w:rsid w:val="00C27E27"/>
    <w:rsid w:val="00C43F99"/>
    <w:rsid w:val="00C5775C"/>
    <w:rsid w:val="00C57A08"/>
    <w:rsid w:val="00C63E93"/>
    <w:rsid w:val="00C65885"/>
    <w:rsid w:val="00C65DA7"/>
    <w:rsid w:val="00C74C6F"/>
    <w:rsid w:val="00C812E6"/>
    <w:rsid w:val="00C86EB2"/>
    <w:rsid w:val="00CA2B94"/>
    <w:rsid w:val="00CA3215"/>
    <w:rsid w:val="00CA4015"/>
    <w:rsid w:val="00CB0D34"/>
    <w:rsid w:val="00CB65AA"/>
    <w:rsid w:val="00CC3302"/>
    <w:rsid w:val="00CD1309"/>
    <w:rsid w:val="00CD1546"/>
    <w:rsid w:val="00CE6499"/>
    <w:rsid w:val="00CF058A"/>
    <w:rsid w:val="00CF3B17"/>
    <w:rsid w:val="00D02A05"/>
    <w:rsid w:val="00D06683"/>
    <w:rsid w:val="00D15A2D"/>
    <w:rsid w:val="00D23060"/>
    <w:rsid w:val="00D233B8"/>
    <w:rsid w:val="00D24024"/>
    <w:rsid w:val="00D27D7B"/>
    <w:rsid w:val="00D3249C"/>
    <w:rsid w:val="00D45DC1"/>
    <w:rsid w:val="00D50187"/>
    <w:rsid w:val="00D5138C"/>
    <w:rsid w:val="00D51FA7"/>
    <w:rsid w:val="00D51FE1"/>
    <w:rsid w:val="00D65239"/>
    <w:rsid w:val="00D7088D"/>
    <w:rsid w:val="00D71C60"/>
    <w:rsid w:val="00D7488C"/>
    <w:rsid w:val="00D80A6F"/>
    <w:rsid w:val="00D81C7C"/>
    <w:rsid w:val="00D90399"/>
    <w:rsid w:val="00D91F66"/>
    <w:rsid w:val="00DA330D"/>
    <w:rsid w:val="00DA5494"/>
    <w:rsid w:val="00DA7F4B"/>
    <w:rsid w:val="00DB00BD"/>
    <w:rsid w:val="00DB01AC"/>
    <w:rsid w:val="00DB2B26"/>
    <w:rsid w:val="00DB476D"/>
    <w:rsid w:val="00DC172A"/>
    <w:rsid w:val="00DC3FD6"/>
    <w:rsid w:val="00DC6D84"/>
    <w:rsid w:val="00DD57D0"/>
    <w:rsid w:val="00DE5295"/>
    <w:rsid w:val="00DF7B4D"/>
    <w:rsid w:val="00E01B9D"/>
    <w:rsid w:val="00E04F75"/>
    <w:rsid w:val="00E06720"/>
    <w:rsid w:val="00E070CC"/>
    <w:rsid w:val="00E14FA4"/>
    <w:rsid w:val="00E20359"/>
    <w:rsid w:val="00E25E6A"/>
    <w:rsid w:val="00E31A66"/>
    <w:rsid w:val="00E32035"/>
    <w:rsid w:val="00E56C3C"/>
    <w:rsid w:val="00E64DCF"/>
    <w:rsid w:val="00E6637C"/>
    <w:rsid w:val="00E85BB9"/>
    <w:rsid w:val="00EB0A4B"/>
    <w:rsid w:val="00EB4BB9"/>
    <w:rsid w:val="00EB5755"/>
    <w:rsid w:val="00EB735F"/>
    <w:rsid w:val="00EC5DE7"/>
    <w:rsid w:val="00ED2807"/>
    <w:rsid w:val="00EE0C05"/>
    <w:rsid w:val="00EE67A0"/>
    <w:rsid w:val="00EF2A17"/>
    <w:rsid w:val="00F00A7B"/>
    <w:rsid w:val="00F15A51"/>
    <w:rsid w:val="00F21C44"/>
    <w:rsid w:val="00F263D1"/>
    <w:rsid w:val="00F309C2"/>
    <w:rsid w:val="00F44DAC"/>
    <w:rsid w:val="00F47D63"/>
    <w:rsid w:val="00F55D8D"/>
    <w:rsid w:val="00F57470"/>
    <w:rsid w:val="00F60090"/>
    <w:rsid w:val="00F716D7"/>
    <w:rsid w:val="00F72B8C"/>
    <w:rsid w:val="00F809CC"/>
    <w:rsid w:val="00F85610"/>
    <w:rsid w:val="00F87712"/>
    <w:rsid w:val="00F90D05"/>
    <w:rsid w:val="00FA1E0D"/>
    <w:rsid w:val="00FA2AA0"/>
    <w:rsid w:val="00FB10C2"/>
    <w:rsid w:val="00FC30E5"/>
    <w:rsid w:val="00FC3F32"/>
    <w:rsid w:val="00FD7B77"/>
    <w:rsid w:val="00FE317F"/>
    <w:rsid w:val="00FE5191"/>
    <w:rsid w:val="00FE750A"/>
    <w:rsid w:val="00FF336F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362FC"/>
  <w15:chartTrackingRefBased/>
  <w15:docId w15:val="{67796AE6-27DA-4C72-AF72-E8120E9C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C3C"/>
    <w:pPr>
      <w:spacing w:line="360" w:lineRule="auto"/>
      <w:jc w:val="both"/>
    </w:pPr>
    <w:rPr>
      <w:rFonts w:ascii="Times New Roman" w:eastAsia="Times New Roman" w:hAnsi="Times New Roman" w:cs="Times New Roman"/>
      <w:kern w:val="0"/>
      <w:sz w:val="20"/>
      <w:szCs w:val="24"/>
      <w:lang w:val="en-GB" w:eastAsia="de-DE"/>
    </w:rPr>
  </w:style>
  <w:style w:type="paragraph" w:styleId="2">
    <w:name w:val="heading 2"/>
    <w:basedOn w:val="a"/>
    <w:next w:val="a"/>
    <w:link w:val="20"/>
    <w:uiPriority w:val="9"/>
    <w:qFormat/>
    <w:rsid w:val="00A25A49"/>
    <w:pPr>
      <w:keepNext/>
      <w:keepLines/>
      <w:widowControl w:val="0"/>
      <w:numPr>
        <w:ilvl w:val="1"/>
        <w:numId w:val="2"/>
      </w:numPr>
      <w:tabs>
        <w:tab w:val="left" w:pos="420"/>
      </w:tabs>
      <w:spacing w:line="240" w:lineRule="auto"/>
      <w:outlineLvl w:val="1"/>
    </w:pPr>
    <w:rPr>
      <w:rFonts w:ascii="Cambria" w:eastAsia="仿宋_GB2312" w:hAnsi="Cambria"/>
      <w:bCs/>
      <w:kern w:val="2"/>
      <w:sz w:val="28"/>
      <w:szCs w:val="32"/>
      <w:lang w:val="en-US" w:eastAsia="zh-CN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C3C"/>
    <w:rPr>
      <w:sz w:val="18"/>
      <w:szCs w:val="18"/>
    </w:rPr>
  </w:style>
  <w:style w:type="paragraph" w:styleId="a7">
    <w:name w:val="List Paragraph"/>
    <w:basedOn w:val="a"/>
    <w:qFormat/>
    <w:rsid w:val="00EB735F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 w:cstheme="minorBidi"/>
      <w:kern w:val="2"/>
      <w:sz w:val="21"/>
      <w:szCs w:val="22"/>
      <w:lang w:val="en-US" w:eastAsia="zh-CN"/>
    </w:rPr>
  </w:style>
  <w:style w:type="table" w:styleId="a8">
    <w:name w:val="Table Grid"/>
    <w:basedOn w:val="a1"/>
    <w:uiPriority w:val="39"/>
    <w:rsid w:val="00EB73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A25A49"/>
    <w:rPr>
      <w:rFonts w:ascii="Cambria" w:eastAsia="仿宋_GB2312" w:hAnsi="Cambria" w:cs="Times New Roman"/>
      <w:bCs/>
      <w:sz w:val="28"/>
      <w:szCs w:val="3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8D198-D39F-46CC-ABDF-710FEF303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5683</TotalTime>
  <Pages>10</Pages>
  <Words>4050</Words>
  <Characters>23089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Hao</dc:creator>
  <cp:keywords/>
  <dc:description/>
  <cp:lastModifiedBy>刘 利</cp:lastModifiedBy>
  <cp:revision>345</cp:revision>
  <dcterms:created xsi:type="dcterms:W3CDTF">2020-01-04T01:48:00Z</dcterms:created>
  <dcterms:modified xsi:type="dcterms:W3CDTF">2020-03-09T07:24:00Z</dcterms:modified>
</cp:coreProperties>
</file>